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footer4.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document.xml" ContentType="application/vnd.openxmlformats-officedocument.wordprocessingml.document.main+xml"/>
  <Default Extension="xml" ContentType="application/xml"/>
  <Override PartName="/word/fontTable.xml" ContentType="application/vnd.openxmlformats-officedocument.wordprocessingml.fontTable+xml"/>
  <Override PartName="/word/footer1.xml" ContentType="application/vnd.openxmlformats-officedocument.wordprocessingml.footer+xml"/>
  <Default Extension="wmf" ContentType="image/x-wmf"/>
  <Override PartName="/word/theme/theme1.xml" ContentType="application/vnd.openxmlformats-officedocument.theme+xml"/>
  <Override PartName="/docProps/app.xml" ContentType="application/vnd.openxmlformats-officedocument.extended-properties+xml"/>
  <Override PartName="/word/footer3.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header4.xml" ContentType="application/vnd.openxmlformats-officedocument.wordprocessingml.header+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80C" w:rsidRDefault="0056780C" w:rsidP="0056780C">
      <w:pPr>
        <w:jc w:val="center"/>
        <w:rPr>
          <w:b/>
          <w:bCs/>
          <w:sz w:val="48"/>
          <w:szCs w:val="48"/>
        </w:rPr>
      </w:pPr>
    </w:p>
    <w:p w:rsidR="0056780C" w:rsidRDefault="0056780C" w:rsidP="0056780C">
      <w:pPr>
        <w:jc w:val="center"/>
        <w:rPr>
          <w:b/>
          <w:bCs/>
          <w:sz w:val="48"/>
          <w:szCs w:val="48"/>
        </w:rPr>
      </w:pPr>
    </w:p>
    <w:p w:rsidR="0056780C" w:rsidRDefault="0056780C" w:rsidP="0056780C">
      <w:pPr>
        <w:jc w:val="center"/>
        <w:rPr>
          <w:b/>
          <w:bCs/>
          <w:sz w:val="48"/>
          <w:szCs w:val="48"/>
        </w:rPr>
      </w:pPr>
    </w:p>
    <w:p w:rsidR="0056780C" w:rsidRPr="00725C9A" w:rsidRDefault="00D52DB8" w:rsidP="0056780C">
      <w:pPr>
        <w:jc w:val="center"/>
        <w:rPr>
          <w:b/>
          <w:bCs/>
          <w:sz w:val="48"/>
          <w:szCs w:val="48"/>
        </w:rPr>
      </w:pPr>
      <w:r>
        <w:rPr>
          <w:b/>
          <w:bCs/>
          <w:sz w:val="48"/>
          <w:szCs w:val="48"/>
        </w:rPr>
        <w:t>Block Language Toolkit</w:t>
      </w:r>
    </w:p>
    <w:p w:rsidR="0056780C" w:rsidRDefault="0056780C" w:rsidP="0056780C">
      <w:pPr>
        <w:jc w:val="center"/>
        <w:rPr>
          <w:b/>
          <w:bCs/>
          <w:sz w:val="32"/>
        </w:rPr>
      </w:pPr>
    </w:p>
    <w:p w:rsidR="0056780C" w:rsidRDefault="0056780C" w:rsidP="0056780C">
      <w:pPr>
        <w:jc w:val="center"/>
        <w:rPr>
          <w:b/>
          <w:bCs/>
          <w:sz w:val="32"/>
        </w:rPr>
      </w:pPr>
    </w:p>
    <w:p w:rsidR="0056780C" w:rsidRDefault="0056780C" w:rsidP="0056780C">
      <w:pPr>
        <w:jc w:val="center"/>
        <w:rPr>
          <w:b/>
          <w:bCs/>
          <w:sz w:val="32"/>
        </w:rPr>
      </w:pPr>
    </w:p>
    <w:p w:rsidR="0056780C" w:rsidRDefault="0056780C" w:rsidP="0056780C">
      <w:pPr>
        <w:jc w:val="center"/>
        <w:rPr>
          <w:b/>
          <w:bCs/>
          <w:sz w:val="32"/>
        </w:rPr>
      </w:pPr>
    </w:p>
    <w:p w:rsidR="0056780C" w:rsidRDefault="00EF6FC0" w:rsidP="0056780C">
      <w:pPr>
        <w:jc w:val="center"/>
        <w:rPr>
          <w:b/>
          <w:bCs/>
          <w:sz w:val="32"/>
        </w:rPr>
      </w:pPr>
      <w:r>
        <w:rPr>
          <w:b/>
          <w:bCs/>
          <w:sz w:val="32"/>
        </w:rPr>
        <w:t>High Level Design</w:t>
      </w:r>
    </w:p>
    <w:p w:rsidR="0056780C" w:rsidRDefault="0056780C" w:rsidP="0056780C">
      <w:pPr>
        <w:jc w:val="center"/>
        <w:rPr>
          <w:b/>
          <w:bCs/>
          <w:sz w:val="32"/>
        </w:rPr>
      </w:pPr>
    </w:p>
    <w:p w:rsidR="0056780C" w:rsidRDefault="0056780C" w:rsidP="0056780C">
      <w:pPr>
        <w:jc w:val="center"/>
        <w:rPr>
          <w:b/>
          <w:bCs/>
          <w:sz w:val="32"/>
        </w:rPr>
      </w:pPr>
      <w:r>
        <w:rPr>
          <w:b/>
          <w:bCs/>
          <w:sz w:val="32"/>
        </w:rPr>
        <w:t xml:space="preserve">ExxonMobil </w:t>
      </w:r>
      <w:r w:rsidR="00625CE0">
        <w:rPr>
          <w:b/>
          <w:bCs/>
          <w:sz w:val="32"/>
        </w:rPr>
        <w:t>- Baton Rouge Chemical Plant</w:t>
      </w:r>
    </w:p>
    <w:p w:rsidR="0056780C" w:rsidRDefault="0056780C" w:rsidP="0056780C">
      <w:pPr>
        <w:rPr>
          <w:b/>
          <w:bCs/>
          <w:sz w:val="32"/>
        </w:rPr>
      </w:pPr>
    </w:p>
    <w:p w:rsidR="0056780C" w:rsidRDefault="0056780C" w:rsidP="0056780C">
      <w:pPr>
        <w:jc w:val="center"/>
        <w:rPr>
          <w:b/>
          <w:bCs/>
          <w:sz w:val="32"/>
        </w:rPr>
      </w:pPr>
    </w:p>
    <w:p w:rsidR="0056780C" w:rsidRDefault="00720177" w:rsidP="0056780C">
      <w:pPr>
        <w:jc w:val="center"/>
        <w:rPr>
          <w:b/>
        </w:rPr>
      </w:pPr>
      <w:r>
        <w:rPr>
          <w:b/>
        </w:rPr>
        <w:t xml:space="preserve">Document Version: </w:t>
      </w:r>
      <w:fldSimple w:instr=" DOCPROPERTY &quot;Version&quot;  \* MERGEFORMAT ">
        <w:r w:rsidR="009E0FF2" w:rsidRPr="009E0FF2">
          <w:rPr>
            <w:b/>
          </w:rPr>
          <w:t>0.2</w:t>
        </w:r>
      </w:fldSimple>
      <w:r>
        <w:rPr>
          <w:b/>
        </w:rPr>
        <w:t xml:space="preserve"> </w:t>
      </w:r>
    </w:p>
    <w:p w:rsidR="0056780C" w:rsidRDefault="00D52DB8" w:rsidP="0056780C">
      <w:pPr>
        <w:jc w:val="center"/>
        <w:rPr>
          <w:b/>
        </w:rPr>
      </w:pPr>
      <w:r>
        <w:rPr>
          <w:b/>
        </w:rPr>
        <w:t>Jan</w:t>
      </w:r>
      <w:r w:rsidR="00625CE0">
        <w:rPr>
          <w:b/>
        </w:rPr>
        <w:t xml:space="preserve"> </w:t>
      </w:r>
      <w:r>
        <w:rPr>
          <w:b/>
        </w:rPr>
        <w:t>27</w:t>
      </w:r>
      <w:r w:rsidR="00720177">
        <w:rPr>
          <w:b/>
        </w:rPr>
        <w:t>,</w:t>
      </w:r>
      <w:r>
        <w:rPr>
          <w:b/>
        </w:rPr>
        <w:t xml:space="preserve"> 2014</w:t>
      </w:r>
    </w:p>
    <w:p w:rsidR="0056780C" w:rsidRDefault="0056780C" w:rsidP="0056780C"/>
    <w:p w:rsidR="0056780C" w:rsidRDefault="0056780C" w:rsidP="0056780C">
      <w:pPr>
        <w:rPr>
          <w:sz w:val="32"/>
        </w:rPr>
      </w:pPr>
    </w:p>
    <w:p w:rsidR="0056780C" w:rsidRDefault="0056780C" w:rsidP="0056780C">
      <w:pPr>
        <w:rPr>
          <w:b/>
          <w:sz w:val="28"/>
        </w:rPr>
      </w:pPr>
    </w:p>
    <w:p w:rsidR="0056780C" w:rsidRDefault="0056780C" w:rsidP="0056780C"/>
    <w:p w:rsidR="0056780C" w:rsidRDefault="0056780C" w:rsidP="0056780C">
      <w:pPr>
        <w:rPr>
          <w:rFonts w:cs="Arial"/>
        </w:rPr>
      </w:pPr>
    </w:p>
    <w:p w:rsidR="0056780C" w:rsidRDefault="0056780C" w:rsidP="0056780C">
      <w:pPr>
        <w:rPr>
          <w:rFonts w:cs="Arial"/>
        </w:rPr>
      </w:pPr>
    </w:p>
    <w:p w:rsidR="0056780C" w:rsidRDefault="0056780C" w:rsidP="0056780C">
      <w:pPr>
        <w:rPr>
          <w:rFonts w:cs="Arial"/>
        </w:rPr>
      </w:pPr>
    </w:p>
    <w:p w:rsidR="0056780C" w:rsidRDefault="0056780C" w:rsidP="0056780C">
      <w:pPr>
        <w:rPr>
          <w:rFonts w:cs="Arial"/>
        </w:rPr>
      </w:pPr>
    </w:p>
    <w:p w:rsidR="0056780C" w:rsidRDefault="0056780C">
      <w:pPr>
        <w:rPr>
          <w:rFonts w:cs="Arial"/>
        </w:rPr>
      </w:pPr>
    </w:p>
    <w:p w:rsidR="0056780C" w:rsidRDefault="0056780C">
      <w:pPr>
        <w:rPr>
          <w:rFonts w:cs="Arial"/>
        </w:rPr>
      </w:pPr>
    </w:p>
    <w:p w:rsidR="0056780C" w:rsidRDefault="0056780C">
      <w:pPr>
        <w:rPr>
          <w:rFonts w:cs="Arial"/>
        </w:rPr>
      </w:pPr>
    </w:p>
    <w:p w:rsidR="0056780C" w:rsidRDefault="0056780C">
      <w:pPr>
        <w:rPr>
          <w:rFonts w:cs="Arial"/>
        </w:rPr>
      </w:pPr>
    </w:p>
    <w:p w:rsidR="0056780C" w:rsidRDefault="0056780C">
      <w:pPr>
        <w:rPr>
          <w:rFonts w:cs="Arial"/>
        </w:rPr>
      </w:pPr>
    </w:p>
    <w:p w:rsidR="0056780C" w:rsidRDefault="0056780C">
      <w:pPr>
        <w:rPr>
          <w:rFonts w:cs="Arial"/>
        </w:rPr>
      </w:pPr>
    </w:p>
    <w:p w:rsidR="0056780C" w:rsidRDefault="0056780C">
      <w:pPr>
        <w:rPr>
          <w:rFonts w:cs="Arial"/>
          <w:sz w:val="28"/>
        </w:rPr>
        <w:sectPr w:rsidR="0056780C">
          <w:footerReference w:type="even" r:id="rId7"/>
          <w:footerReference w:type="default" r:id="rId8"/>
          <w:headerReference w:type="first" r:id="rId9"/>
          <w:footerReference w:type="first" r:id="rId10"/>
          <w:pgSz w:w="12240" w:h="15840" w:code="1"/>
          <w:pgMar w:top="1440" w:right="1440" w:bottom="1440" w:left="1440" w:gutter="0"/>
        </w:sectPr>
      </w:pPr>
    </w:p>
    <w:p w:rsidR="0056780C" w:rsidRDefault="0056780C" w:rsidP="0056780C"/>
    <w:p w:rsidR="0056780C" w:rsidRDefault="0056780C"/>
    <w:p w:rsidR="0056780C" w:rsidRDefault="0056780C">
      <w:pPr>
        <w:pStyle w:val="TOCHeading"/>
      </w:pPr>
      <w:r>
        <w:t>Table of Contents</w:t>
      </w:r>
    </w:p>
    <w:p w:rsidR="00B92509" w:rsidRDefault="00AD7366">
      <w:pPr>
        <w:pStyle w:val="TOC1"/>
        <w:tabs>
          <w:tab w:val="left" w:pos="421"/>
          <w:tab w:val="right" w:leader="dot" w:pos="9350"/>
        </w:tabs>
        <w:rPr>
          <w:rFonts w:asciiTheme="minorHAnsi" w:eastAsiaTheme="minorEastAsia" w:hAnsiTheme="minorHAnsi" w:cstheme="minorBidi"/>
          <w:b w:val="0"/>
          <w:caps w:val="0"/>
          <w:noProof/>
          <w:sz w:val="24"/>
          <w:szCs w:val="24"/>
        </w:rPr>
      </w:pPr>
      <w:r w:rsidRPr="00AD7366">
        <w:fldChar w:fldCharType="begin"/>
      </w:r>
      <w:r w:rsidR="0056780C">
        <w:instrText xml:space="preserve"> TOC \o "1-3" \h \z \u </w:instrText>
      </w:r>
      <w:r w:rsidRPr="00AD7366">
        <w:fldChar w:fldCharType="separate"/>
      </w:r>
      <w:r w:rsidR="00B92509">
        <w:rPr>
          <w:noProof/>
        </w:rPr>
        <w:t>1.</w:t>
      </w:r>
      <w:r w:rsidR="00B92509">
        <w:rPr>
          <w:rFonts w:asciiTheme="minorHAnsi" w:eastAsiaTheme="minorEastAsia" w:hAnsiTheme="minorHAnsi" w:cstheme="minorBidi"/>
          <w:b w:val="0"/>
          <w:caps w:val="0"/>
          <w:noProof/>
          <w:sz w:val="24"/>
          <w:szCs w:val="24"/>
        </w:rPr>
        <w:tab/>
      </w:r>
      <w:r w:rsidR="00B92509">
        <w:rPr>
          <w:noProof/>
        </w:rPr>
        <w:t>Change History</w:t>
      </w:r>
      <w:r w:rsidR="00B92509">
        <w:rPr>
          <w:noProof/>
        </w:rPr>
        <w:tab/>
      </w:r>
      <w:r>
        <w:rPr>
          <w:noProof/>
        </w:rPr>
        <w:fldChar w:fldCharType="begin"/>
      </w:r>
      <w:r w:rsidR="00B92509">
        <w:rPr>
          <w:noProof/>
        </w:rPr>
        <w:instrText xml:space="preserve"> PAGEREF _Toc252283920 \h </w:instrText>
      </w:r>
      <w:r w:rsidR="009E0FF2">
        <w:rPr>
          <w:noProof/>
        </w:rPr>
      </w:r>
      <w:r>
        <w:rPr>
          <w:noProof/>
        </w:rPr>
        <w:fldChar w:fldCharType="separate"/>
      </w:r>
      <w:r w:rsidR="00EF6FC0">
        <w:rPr>
          <w:noProof/>
        </w:rPr>
        <w:t>3</w:t>
      </w:r>
      <w:r>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1.1</w:t>
      </w:r>
      <w:r>
        <w:rPr>
          <w:rFonts w:asciiTheme="minorHAnsi" w:eastAsiaTheme="minorEastAsia" w:hAnsiTheme="minorHAnsi" w:cstheme="minorBidi"/>
          <w:smallCaps w:val="0"/>
          <w:noProof/>
          <w:sz w:val="24"/>
          <w:szCs w:val="24"/>
        </w:rPr>
        <w:tab/>
      </w:r>
      <w:r>
        <w:rPr>
          <w:noProof/>
        </w:rPr>
        <w:t>References</w:t>
      </w:r>
      <w:r>
        <w:rPr>
          <w:noProof/>
        </w:rPr>
        <w:tab/>
      </w:r>
      <w:r w:rsidR="00AD7366">
        <w:rPr>
          <w:noProof/>
        </w:rPr>
        <w:fldChar w:fldCharType="begin"/>
      </w:r>
      <w:r>
        <w:rPr>
          <w:noProof/>
        </w:rPr>
        <w:instrText xml:space="preserve"> PAGEREF _Toc252283921 \h </w:instrText>
      </w:r>
      <w:r w:rsidR="009E0FF2">
        <w:rPr>
          <w:noProof/>
        </w:rPr>
      </w:r>
      <w:r w:rsidR="00AD7366">
        <w:rPr>
          <w:noProof/>
        </w:rPr>
        <w:fldChar w:fldCharType="separate"/>
      </w:r>
      <w:r w:rsidR="00EF6FC0">
        <w:rPr>
          <w:noProof/>
        </w:rPr>
        <w:t>3</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1.2</w:t>
      </w:r>
      <w:r>
        <w:rPr>
          <w:rFonts w:asciiTheme="minorHAnsi" w:eastAsiaTheme="minorEastAsia" w:hAnsiTheme="minorHAnsi" w:cstheme="minorBidi"/>
          <w:smallCaps w:val="0"/>
          <w:noProof/>
          <w:sz w:val="24"/>
          <w:szCs w:val="24"/>
        </w:rPr>
        <w:tab/>
      </w:r>
      <w:r>
        <w:rPr>
          <w:noProof/>
        </w:rPr>
        <w:t>Disclaimer</w:t>
      </w:r>
      <w:r>
        <w:rPr>
          <w:noProof/>
        </w:rPr>
        <w:tab/>
      </w:r>
      <w:r w:rsidR="00AD7366">
        <w:rPr>
          <w:noProof/>
        </w:rPr>
        <w:fldChar w:fldCharType="begin"/>
      </w:r>
      <w:r>
        <w:rPr>
          <w:noProof/>
        </w:rPr>
        <w:instrText xml:space="preserve"> PAGEREF _Toc252283922 \h </w:instrText>
      </w:r>
      <w:r w:rsidR="009E0FF2">
        <w:rPr>
          <w:noProof/>
        </w:rPr>
      </w:r>
      <w:r w:rsidR="00AD7366">
        <w:rPr>
          <w:noProof/>
        </w:rPr>
        <w:fldChar w:fldCharType="separate"/>
      </w:r>
      <w:r w:rsidR="00EF6FC0">
        <w:rPr>
          <w:noProof/>
        </w:rPr>
        <w:t>3</w:t>
      </w:r>
      <w:r w:rsidR="00AD7366">
        <w:rPr>
          <w:noProof/>
        </w:rPr>
        <w:fldChar w:fldCharType="end"/>
      </w:r>
    </w:p>
    <w:p w:rsidR="00B92509" w:rsidRDefault="00B92509">
      <w:pPr>
        <w:pStyle w:val="TOC1"/>
        <w:tabs>
          <w:tab w:val="left" w:pos="421"/>
          <w:tab w:val="right" w:leader="dot" w:pos="9350"/>
        </w:tabs>
        <w:rPr>
          <w:rFonts w:asciiTheme="minorHAnsi" w:eastAsiaTheme="minorEastAsia" w:hAnsiTheme="minorHAnsi" w:cstheme="minorBidi"/>
          <w:b w:val="0"/>
          <w:caps w:val="0"/>
          <w:noProof/>
          <w:sz w:val="24"/>
          <w:szCs w:val="24"/>
        </w:rPr>
      </w:pPr>
      <w:r w:rsidRPr="00491200">
        <w:rPr>
          <w:rFonts w:cs="Arial"/>
          <w:noProof/>
        </w:rPr>
        <w:t>2.</w:t>
      </w:r>
      <w:r>
        <w:rPr>
          <w:rFonts w:asciiTheme="minorHAnsi" w:eastAsiaTheme="minorEastAsia" w:hAnsiTheme="minorHAnsi" w:cstheme="minorBidi"/>
          <w:b w:val="0"/>
          <w:caps w:val="0"/>
          <w:noProof/>
          <w:sz w:val="24"/>
          <w:szCs w:val="24"/>
        </w:rPr>
        <w:tab/>
      </w:r>
      <w:r w:rsidRPr="00491200">
        <w:rPr>
          <w:rFonts w:cs="Arial"/>
          <w:noProof/>
        </w:rPr>
        <w:t>Introduction</w:t>
      </w:r>
      <w:r>
        <w:rPr>
          <w:noProof/>
        </w:rPr>
        <w:tab/>
      </w:r>
      <w:r w:rsidR="00AD7366">
        <w:rPr>
          <w:noProof/>
        </w:rPr>
        <w:fldChar w:fldCharType="begin"/>
      </w:r>
      <w:r>
        <w:rPr>
          <w:noProof/>
        </w:rPr>
        <w:instrText xml:space="preserve"> PAGEREF _Toc252283923 \h </w:instrText>
      </w:r>
      <w:r w:rsidR="009E0FF2">
        <w:rPr>
          <w:noProof/>
        </w:rPr>
      </w:r>
      <w:r w:rsidR="00AD7366">
        <w:rPr>
          <w:noProof/>
        </w:rPr>
        <w:fldChar w:fldCharType="separate"/>
      </w:r>
      <w:r w:rsidR="00EF6FC0">
        <w:rPr>
          <w:noProof/>
        </w:rPr>
        <w:t>4</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2.1</w:t>
      </w:r>
      <w:r>
        <w:rPr>
          <w:rFonts w:asciiTheme="minorHAnsi" w:eastAsiaTheme="minorEastAsia" w:hAnsiTheme="minorHAnsi" w:cstheme="minorBidi"/>
          <w:smallCaps w:val="0"/>
          <w:noProof/>
          <w:sz w:val="24"/>
          <w:szCs w:val="24"/>
        </w:rPr>
        <w:tab/>
      </w:r>
      <w:r>
        <w:rPr>
          <w:noProof/>
        </w:rPr>
        <w:t>Licensing</w:t>
      </w:r>
      <w:r>
        <w:rPr>
          <w:noProof/>
        </w:rPr>
        <w:tab/>
      </w:r>
      <w:r w:rsidR="00AD7366">
        <w:rPr>
          <w:noProof/>
        </w:rPr>
        <w:fldChar w:fldCharType="begin"/>
      </w:r>
      <w:r>
        <w:rPr>
          <w:noProof/>
        </w:rPr>
        <w:instrText xml:space="preserve"> PAGEREF _Toc252283924 \h </w:instrText>
      </w:r>
      <w:r w:rsidR="009E0FF2">
        <w:rPr>
          <w:noProof/>
        </w:rPr>
      </w:r>
      <w:r w:rsidR="00AD7366">
        <w:rPr>
          <w:noProof/>
        </w:rPr>
        <w:fldChar w:fldCharType="separate"/>
      </w:r>
      <w:r w:rsidR="00EF6FC0">
        <w:rPr>
          <w:noProof/>
        </w:rPr>
        <w:t>4</w:t>
      </w:r>
      <w:r w:rsidR="00AD7366">
        <w:rPr>
          <w:noProof/>
        </w:rPr>
        <w:fldChar w:fldCharType="end"/>
      </w:r>
    </w:p>
    <w:p w:rsidR="00B92509" w:rsidRDefault="00B92509">
      <w:pPr>
        <w:pStyle w:val="TOC3"/>
        <w:tabs>
          <w:tab w:val="left" w:pos="1076"/>
          <w:tab w:val="right" w:leader="dot" w:pos="9350"/>
        </w:tabs>
        <w:rPr>
          <w:rFonts w:asciiTheme="minorHAnsi" w:eastAsiaTheme="minorEastAsia" w:hAnsiTheme="minorHAnsi" w:cstheme="minorBidi"/>
          <w:i w:val="0"/>
          <w:noProof/>
          <w:sz w:val="24"/>
          <w:szCs w:val="24"/>
        </w:rPr>
      </w:pPr>
      <w:r>
        <w:rPr>
          <w:noProof/>
        </w:rPr>
        <w:t>2.1.1</w:t>
      </w:r>
      <w:r>
        <w:rPr>
          <w:rFonts w:asciiTheme="minorHAnsi" w:eastAsiaTheme="minorEastAsia" w:hAnsiTheme="minorHAnsi" w:cstheme="minorBidi"/>
          <w:i w:val="0"/>
          <w:noProof/>
          <w:sz w:val="24"/>
          <w:szCs w:val="24"/>
        </w:rPr>
        <w:tab/>
      </w:r>
      <w:r>
        <w:rPr>
          <w:noProof/>
        </w:rPr>
        <w:t>Ignition</w:t>
      </w:r>
      <w:r>
        <w:rPr>
          <w:noProof/>
        </w:rPr>
        <w:tab/>
      </w:r>
      <w:r w:rsidR="00AD7366">
        <w:rPr>
          <w:noProof/>
        </w:rPr>
        <w:fldChar w:fldCharType="begin"/>
      </w:r>
      <w:r>
        <w:rPr>
          <w:noProof/>
        </w:rPr>
        <w:instrText xml:space="preserve"> PAGEREF _Toc252283925 \h </w:instrText>
      </w:r>
      <w:r w:rsidR="009E0FF2">
        <w:rPr>
          <w:noProof/>
        </w:rPr>
      </w:r>
      <w:r w:rsidR="00AD7366">
        <w:rPr>
          <w:noProof/>
        </w:rPr>
        <w:fldChar w:fldCharType="separate"/>
      </w:r>
      <w:r w:rsidR="00EF6FC0">
        <w:rPr>
          <w:noProof/>
        </w:rPr>
        <w:t>4</w:t>
      </w:r>
      <w:r w:rsidR="00AD7366">
        <w:rPr>
          <w:noProof/>
        </w:rPr>
        <w:fldChar w:fldCharType="end"/>
      </w:r>
    </w:p>
    <w:p w:rsidR="00B92509" w:rsidRDefault="00B92509">
      <w:pPr>
        <w:pStyle w:val="TOC3"/>
        <w:tabs>
          <w:tab w:val="left" w:pos="1076"/>
          <w:tab w:val="right" w:leader="dot" w:pos="9350"/>
        </w:tabs>
        <w:rPr>
          <w:rFonts w:asciiTheme="minorHAnsi" w:eastAsiaTheme="minorEastAsia" w:hAnsiTheme="minorHAnsi" w:cstheme="minorBidi"/>
          <w:i w:val="0"/>
          <w:noProof/>
          <w:sz w:val="24"/>
          <w:szCs w:val="24"/>
        </w:rPr>
      </w:pPr>
      <w:r>
        <w:rPr>
          <w:noProof/>
        </w:rPr>
        <w:t>2.1.2</w:t>
      </w:r>
      <w:r>
        <w:rPr>
          <w:rFonts w:asciiTheme="minorHAnsi" w:eastAsiaTheme="minorEastAsia" w:hAnsiTheme="minorHAnsi" w:cstheme="minorBidi"/>
          <w:i w:val="0"/>
          <w:noProof/>
          <w:sz w:val="24"/>
          <w:szCs w:val="24"/>
        </w:rPr>
        <w:tab/>
      </w:r>
      <w:r>
        <w:rPr>
          <w:noProof/>
        </w:rPr>
        <w:t>Toolkit</w:t>
      </w:r>
      <w:r>
        <w:rPr>
          <w:noProof/>
        </w:rPr>
        <w:tab/>
      </w:r>
      <w:r w:rsidR="00AD7366">
        <w:rPr>
          <w:noProof/>
        </w:rPr>
        <w:fldChar w:fldCharType="begin"/>
      </w:r>
      <w:r>
        <w:rPr>
          <w:noProof/>
        </w:rPr>
        <w:instrText xml:space="preserve"> PAGEREF _Toc252283926 \h </w:instrText>
      </w:r>
      <w:r w:rsidR="009E0FF2">
        <w:rPr>
          <w:noProof/>
        </w:rPr>
      </w:r>
      <w:r w:rsidR="00AD7366">
        <w:rPr>
          <w:noProof/>
        </w:rPr>
        <w:fldChar w:fldCharType="separate"/>
      </w:r>
      <w:r w:rsidR="00EF6FC0">
        <w:rPr>
          <w:noProof/>
        </w:rPr>
        <w:t>4</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2.2</w:t>
      </w:r>
      <w:r>
        <w:rPr>
          <w:rFonts w:asciiTheme="minorHAnsi" w:eastAsiaTheme="minorEastAsia" w:hAnsiTheme="minorHAnsi" w:cstheme="minorBidi"/>
          <w:smallCaps w:val="0"/>
          <w:noProof/>
          <w:sz w:val="24"/>
          <w:szCs w:val="24"/>
        </w:rPr>
        <w:tab/>
      </w:r>
      <w:r>
        <w:rPr>
          <w:noProof/>
        </w:rPr>
        <w:t>Prerequisites</w:t>
      </w:r>
      <w:r>
        <w:rPr>
          <w:noProof/>
        </w:rPr>
        <w:tab/>
      </w:r>
      <w:r w:rsidR="00AD7366">
        <w:rPr>
          <w:noProof/>
        </w:rPr>
        <w:fldChar w:fldCharType="begin"/>
      </w:r>
      <w:r>
        <w:rPr>
          <w:noProof/>
        </w:rPr>
        <w:instrText xml:space="preserve"> PAGEREF _Toc252283927 \h </w:instrText>
      </w:r>
      <w:r w:rsidR="009E0FF2">
        <w:rPr>
          <w:noProof/>
        </w:rPr>
      </w:r>
      <w:r w:rsidR="00AD7366">
        <w:rPr>
          <w:noProof/>
        </w:rPr>
        <w:fldChar w:fldCharType="separate"/>
      </w:r>
      <w:r w:rsidR="00EF6FC0">
        <w:rPr>
          <w:noProof/>
        </w:rPr>
        <w:t>4</w:t>
      </w:r>
      <w:r w:rsidR="00AD7366">
        <w:rPr>
          <w:noProof/>
        </w:rPr>
        <w:fldChar w:fldCharType="end"/>
      </w:r>
    </w:p>
    <w:p w:rsidR="00B92509" w:rsidRDefault="00B92509">
      <w:pPr>
        <w:pStyle w:val="TOC3"/>
        <w:tabs>
          <w:tab w:val="left" w:pos="1076"/>
          <w:tab w:val="right" w:leader="dot" w:pos="9350"/>
        </w:tabs>
        <w:rPr>
          <w:rFonts w:asciiTheme="minorHAnsi" w:eastAsiaTheme="minorEastAsia" w:hAnsiTheme="minorHAnsi" w:cstheme="minorBidi"/>
          <w:i w:val="0"/>
          <w:noProof/>
          <w:sz w:val="24"/>
          <w:szCs w:val="24"/>
        </w:rPr>
      </w:pPr>
      <w:r>
        <w:rPr>
          <w:noProof/>
        </w:rPr>
        <w:t>2.2.1</w:t>
      </w:r>
      <w:r>
        <w:rPr>
          <w:rFonts w:asciiTheme="minorHAnsi" w:eastAsiaTheme="minorEastAsia" w:hAnsiTheme="minorHAnsi" w:cstheme="minorBidi"/>
          <w:i w:val="0"/>
          <w:noProof/>
          <w:sz w:val="24"/>
          <w:szCs w:val="24"/>
        </w:rPr>
        <w:tab/>
      </w:r>
      <w:r>
        <w:rPr>
          <w:noProof/>
        </w:rPr>
        <w:t>Java</w:t>
      </w:r>
      <w:r>
        <w:rPr>
          <w:noProof/>
        </w:rPr>
        <w:tab/>
      </w:r>
      <w:r w:rsidR="00AD7366">
        <w:rPr>
          <w:noProof/>
        </w:rPr>
        <w:fldChar w:fldCharType="begin"/>
      </w:r>
      <w:r>
        <w:rPr>
          <w:noProof/>
        </w:rPr>
        <w:instrText xml:space="preserve"> PAGEREF _Toc252283928 \h </w:instrText>
      </w:r>
      <w:r w:rsidR="009E0FF2">
        <w:rPr>
          <w:noProof/>
        </w:rPr>
      </w:r>
      <w:r w:rsidR="00AD7366">
        <w:rPr>
          <w:noProof/>
        </w:rPr>
        <w:fldChar w:fldCharType="separate"/>
      </w:r>
      <w:r w:rsidR="00EF6FC0">
        <w:rPr>
          <w:noProof/>
        </w:rPr>
        <w:t>4</w:t>
      </w:r>
      <w:r w:rsidR="00AD7366">
        <w:rPr>
          <w:noProof/>
        </w:rPr>
        <w:fldChar w:fldCharType="end"/>
      </w:r>
    </w:p>
    <w:p w:rsidR="00B92509" w:rsidRDefault="00B92509">
      <w:pPr>
        <w:pStyle w:val="TOC3"/>
        <w:tabs>
          <w:tab w:val="left" w:pos="1076"/>
          <w:tab w:val="right" w:leader="dot" w:pos="9350"/>
        </w:tabs>
        <w:rPr>
          <w:rFonts w:asciiTheme="minorHAnsi" w:eastAsiaTheme="minorEastAsia" w:hAnsiTheme="minorHAnsi" w:cstheme="minorBidi"/>
          <w:i w:val="0"/>
          <w:noProof/>
          <w:sz w:val="24"/>
          <w:szCs w:val="24"/>
        </w:rPr>
      </w:pPr>
      <w:r>
        <w:rPr>
          <w:noProof/>
        </w:rPr>
        <w:t>2.2.2</w:t>
      </w:r>
      <w:r>
        <w:rPr>
          <w:rFonts w:asciiTheme="minorHAnsi" w:eastAsiaTheme="minorEastAsia" w:hAnsiTheme="minorHAnsi" w:cstheme="minorBidi"/>
          <w:i w:val="0"/>
          <w:noProof/>
          <w:sz w:val="24"/>
          <w:szCs w:val="24"/>
        </w:rPr>
        <w:tab/>
      </w:r>
      <w:r>
        <w:rPr>
          <w:noProof/>
        </w:rPr>
        <w:t>Eclipse</w:t>
      </w:r>
      <w:r>
        <w:rPr>
          <w:noProof/>
        </w:rPr>
        <w:tab/>
      </w:r>
      <w:r w:rsidR="00AD7366">
        <w:rPr>
          <w:noProof/>
        </w:rPr>
        <w:fldChar w:fldCharType="begin"/>
      </w:r>
      <w:r>
        <w:rPr>
          <w:noProof/>
        </w:rPr>
        <w:instrText xml:space="preserve"> PAGEREF _Toc252283929 \h </w:instrText>
      </w:r>
      <w:r w:rsidR="009E0FF2">
        <w:rPr>
          <w:noProof/>
        </w:rPr>
      </w:r>
      <w:r w:rsidR="00AD7366">
        <w:rPr>
          <w:noProof/>
        </w:rPr>
        <w:fldChar w:fldCharType="separate"/>
      </w:r>
      <w:r w:rsidR="00EF6FC0">
        <w:rPr>
          <w:noProof/>
        </w:rPr>
        <w:t>5</w:t>
      </w:r>
      <w:r w:rsidR="00AD7366">
        <w:rPr>
          <w:noProof/>
        </w:rPr>
        <w:fldChar w:fldCharType="end"/>
      </w:r>
    </w:p>
    <w:p w:rsidR="00B92509" w:rsidRDefault="00B92509">
      <w:pPr>
        <w:pStyle w:val="TOC3"/>
        <w:tabs>
          <w:tab w:val="left" w:pos="1076"/>
          <w:tab w:val="right" w:leader="dot" w:pos="9350"/>
        </w:tabs>
        <w:rPr>
          <w:rFonts w:asciiTheme="minorHAnsi" w:eastAsiaTheme="minorEastAsia" w:hAnsiTheme="minorHAnsi" w:cstheme="minorBidi"/>
          <w:i w:val="0"/>
          <w:noProof/>
          <w:sz w:val="24"/>
          <w:szCs w:val="24"/>
        </w:rPr>
      </w:pPr>
      <w:r>
        <w:rPr>
          <w:noProof/>
        </w:rPr>
        <w:t>2.2.3</w:t>
      </w:r>
      <w:r>
        <w:rPr>
          <w:rFonts w:asciiTheme="minorHAnsi" w:eastAsiaTheme="minorEastAsia" w:hAnsiTheme="minorHAnsi" w:cstheme="minorBidi"/>
          <w:i w:val="0"/>
          <w:noProof/>
          <w:sz w:val="24"/>
          <w:szCs w:val="24"/>
        </w:rPr>
        <w:tab/>
      </w:r>
      <w:r>
        <w:rPr>
          <w:noProof/>
        </w:rPr>
        <w:t>Ignition</w:t>
      </w:r>
      <w:r>
        <w:rPr>
          <w:noProof/>
        </w:rPr>
        <w:tab/>
      </w:r>
      <w:r w:rsidR="00AD7366">
        <w:rPr>
          <w:noProof/>
        </w:rPr>
        <w:fldChar w:fldCharType="begin"/>
      </w:r>
      <w:r>
        <w:rPr>
          <w:noProof/>
        </w:rPr>
        <w:instrText xml:space="preserve"> PAGEREF _Toc252283930 \h </w:instrText>
      </w:r>
      <w:r w:rsidR="009E0FF2">
        <w:rPr>
          <w:noProof/>
        </w:rPr>
      </w:r>
      <w:r w:rsidR="00AD7366">
        <w:rPr>
          <w:noProof/>
        </w:rPr>
        <w:fldChar w:fldCharType="separate"/>
      </w:r>
      <w:r w:rsidR="00EF6FC0">
        <w:rPr>
          <w:noProof/>
        </w:rPr>
        <w:t>5</w:t>
      </w:r>
      <w:r w:rsidR="00AD7366">
        <w:rPr>
          <w:noProof/>
        </w:rPr>
        <w:fldChar w:fldCharType="end"/>
      </w:r>
    </w:p>
    <w:p w:rsidR="00B92509" w:rsidRDefault="00B92509">
      <w:pPr>
        <w:pStyle w:val="TOC1"/>
        <w:tabs>
          <w:tab w:val="left" w:pos="421"/>
          <w:tab w:val="right" w:leader="dot" w:pos="9350"/>
        </w:tabs>
        <w:rPr>
          <w:rFonts w:asciiTheme="minorHAnsi" w:eastAsiaTheme="minorEastAsia" w:hAnsiTheme="minorHAnsi" w:cstheme="minorBidi"/>
          <w:b w:val="0"/>
          <w:caps w:val="0"/>
          <w:noProof/>
          <w:sz w:val="24"/>
          <w:szCs w:val="24"/>
        </w:rPr>
      </w:pPr>
      <w:r w:rsidRPr="00491200">
        <w:rPr>
          <w:rFonts w:cs="Arial"/>
          <w:noProof/>
        </w:rPr>
        <w:t>3.</w:t>
      </w:r>
      <w:r>
        <w:rPr>
          <w:rFonts w:asciiTheme="minorHAnsi" w:eastAsiaTheme="minorEastAsia" w:hAnsiTheme="minorHAnsi" w:cstheme="minorBidi"/>
          <w:b w:val="0"/>
          <w:caps w:val="0"/>
          <w:noProof/>
          <w:sz w:val="24"/>
          <w:szCs w:val="24"/>
        </w:rPr>
        <w:tab/>
      </w:r>
      <w:r>
        <w:rPr>
          <w:noProof/>
        </w:rPr>
        <w:t>Architecture</w:t>
      </w:r>
      <w:r>
        <w:rPr>
          <w:noProof/>
        </w:rPr>
        <w:tab/>
      </w:r>
      <w:r w:rsidR="00AD7366">
        <w:rPr>
          <w:noProof/>
        </w:rPr>
        <w:fldChar w:fldCharType="begin"/>
      </w:r>
      <w:r>
        <w:rPr>
          <w:noProof/>
        </w:rPr>
        <w:instrText xml:space="preserve"> PAGEREF _Toc252283931 \h </w:instrText>
      </w:r>
      <w:r w:rsidR="009E0FF2">
        <w:rPr>
          <w:noProof/>
        </w:rPr>
      </w:r>
      <w:r w:rsidR="00AD7366">
        <w:rPr>
          <w:noProof/>
        </w:rPr>
        <w:fldChar w:fldCharType="separate"/>
      </w:r>
      <w:r w:rsidR="00EF6FC0">
        <w:rPr>
          <w:noProof/>
        </w:rPr>
        <w:t>6</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3.1</w:t>
      </w:r>
      <w:r>
        <w:rPr>
          <w:rFonts w:asciiTheme="minorHAnsi" w:eastAsiaTheme="minorEastAsia" w:hAnsiTheme="minorHAnsi" w:cstheme="minorBidi"/>
          <w:smallCaps w:val="0"/>
          <w:noProof/>
          <w:sz w:val="24"/>
          <w:szCs w:val="24"/>
        </w:rPr>
        <w:tab/>
      </w:r>
      <w:r>
        <w:rPr>
          <w:noProof/>
        </w:rPr>
        <w:t>Prototypes</w:t>
      </w:r>
      <w:r>
        <w:rPr>
          <w:noProof/>
        </w:rPr>
        <w:tab/>
      </w:r>
      <w:r w:rsidR="00AD7366">
        <w:rPr>
          <w:noProof/>
        </w:rPr>
        <w:fldChar w:fldCharType="begin"/>
      </w:r>
      <w:r>
        <w:rPr>
          <w:noProof/>
        </w:rPr>
        <w:instrText xml:space="preserve"> PAGEREF _Toc252283932 \h </w:instrText>
      </w:r>
      <w:r w:rsidR="009E0FF2">
        <w:rPr>
          <w:noProof/>
        </w:rPr>
      </w:r>
      <w:r w:rsidR="00AD7366">
        <w:rPr>
          <w:noProof/>
        </w:rPr>
        <w:fldChar w:fldCharType="separate"/>
      </w:r>
      <w:r w:rsidR="00EF6FC0">
        <w:rPr>
          <w:noProof/>
        </w:rPr>
        <w:t>7</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3.2</w:t>
      </w:r>
      <w:r>
        <w:rPr>
          <w:rFonts w:asciiTheme="minorHAnsi" w:eastAsiaTheme="minorEastAsia" w:hAnsiTheme="minorHAnsi" w:cstheme="minorBidi"/>
          <w:smallCaps w:val="0"/>
          <w:noProof/>
          <w:sz w:val="24"/>
          <w:szCs w:val="24"/>
        </w:rPr>
        <w:tab/>
      </w:r>
      <w:r>
        <w:rPr>
          <w:noProof/>
        </w:rPr>
        <w:t>Serialization</w:t>
      </w:r>
      <w:r>
        <w:rPr>
          <w:noProof/>
        </w:rPr>
        <w:tab/>
      </w:r>
      <w:r w:rsidR="00AD7366">
        <w:rPr>
          <w:noProof/>
        </w:rPr>
        <w:fldChar w:fldCharType="begin"/>
      </w:r>
      <w:r>
        <w:rPr>
          <w:noProof/>
        </w:rPr>
        <w:instrText xml:space="preserve"> PAGEREF _Toc252283933 \h </w:instrText>
      </w:r>
      <w:r w:rsidR="009E0FF2">
        <w:rPr>
          <w:noProof/>
        </w:rPr>
      </w:r>
      <w:r w:rsidR="00AD7366">
        <w:rPr>
          <w:noProof/>
        </w:rPr>
        <w:fldChar w:fldCharType="separate"/>
      </w:r>
      <w:r w:rsidR="00EF6FC0">
        <w:rPr>
          <w:noProof/>
        </w:rPr>
        <w:t>7</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3.3</w:t>
      </w:r>
      <w:r>
        <w:rPr>
          <w:rFonts w:asciiTheme="minorHAnsi" w:eastAsiaTheme="minorEastAsia" w:hAnsiTheme="minorHAnsi" w:cstheme="minorBidi"/>
          <w:smallCaps w:val="0"/>
          <w:noProof/>
          <w:sz w:val="24"/>
          <w:szCs w:val="24"/>
        </w:rPr>
        <w:tab/>
      </w:r>
      <w:r>
        <w:rPr>
          <w:noProof/>
        </w:rPr>
        <w:t>Custom Blocks</w:t>
      </w:r>
      <w:r>
        <w:rPr>
          <w:noProof/>
        </w:rPr>
        <w:tab/>
      </w:r>
      <w:r w:rsidR="00AD7366">
        <w:rPr>
          <w:noProof/>
        </w:rPr>
        <w:fldChar w:fldCharType="begin"/>
      </w:r>
      <w:r>
        <w:rPr>
          <w:noProof/>
        </w:rPr>
        <w:instrText xml:space="preserve"> PAGEREF _Toc252283934 \h </w:instrText>
      </w:r>
      <w:r w:rsidR="009E0FF2">
        <w:rPr>
          <w:noProof/>
        </w:rPr>
      </w:r>
      <w:r w:rsidR="00AD7366">
        <w:rPr>
          <w:noProof/>
        </w:rPr>
        <w:fldChar w:fldCharType="separate"/>
      </w:r>
      <w:r w:rsidR="00EF6FC0">
        <w:rPr>
          <w:noProof/>
        </w:rPr>
        <w:t>7</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3.4</w:t>
      </w:r>
      <w:r>
        <w:rPr>
          <w:rFonts w:asciiTheme="minorHAnsi" w:eastAsiaTheme="minorEastAsia" w:hAnsiTheme="minorHAnsi" w:cstheme="minorBidi"/>
          <w:smallCaps w:val="0"/>
          <w:noProof/>
          <w:sz w:val="24"/>
          <w:szCs w:val="24"/>
        </w:rPr>
        <w:tab/>
      </w:r>
      <w:r>
        <w:rPr>
          <w:noProof/>
        </w:rPr>
        <w:t>Model Definition</w:t>
      </w:r>
      <w:r>
        <w:rPr>
          <w:noProof/>
        </w:rPr>
        <w:tab/>
      </w:r>
      <w:r w:rsidR="00AD7366">
        <w:rPr>
          <w:noProof/>
        </w:rPr>
        <w:fldChar w:fldCharType="begin"/>
      </w:r>
      <w:r>
        <w:rPr>
          <w:noProof/>
        </w:rPr>
        <w:instrText xml:space="preserve"> PAGEREF _Toc252283935 \h </w:instrText>
      </w:r>
      <w:r w:rsidR="009E0FF2">
        <w:rPr>
          <w:noProof/>
        </w:rPr>
      </w:r>
      <w:r w:rsidR="00AD7366">
        <w:rPr>
          <w:noProof/>
        </w:rPr>
        <w:fldChar w:fldCharType="separate"/>
      </w:r>
      <w:r w:rsidR="00EF6FC0">
        <w:rPr>
          <w:noProof/>
        </w:rPr>
        <w:t>8</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3.5</w:t>
      </w:r>
      <w:r>
        <w:rPr>
          <w:rFonts w:asciiTheme="minorHAnsi" w:eastAsiaTheme="minorEastAsia" w:hAnsiTheme="minorHAnsi" w:cstheme="minorBidi"/>
          <w:smallCaps w:val="0"/>
          <w:noProof/>
          <w:sz w:val="24"/>
          <w:szCs w:val="24"/>
        </w:rPr>
        <w:tab/>
      </w:r>
      <w:r>
        <w:rPr>
          <w:noProof/>
        </w:rPr>
        <w:t>Gateway Scope</w:t>
      </w:r>
      <w:r>
        <w:rPr>
          <w:noProof/>
        </w:rPr>
        <w:tab/>
      </w:r>
      <w:r w:rsidR="00AD7366">
        <w:rPr>
          <w:noProof/>
        </w:rPr>
        <w:fldChar w:fldCharType="begin"/>
      </w:r>
      <w:r>
        <w:rPr>
          <w:noProof/>
        </w:rPr>
        <w:instrText xml:space="preserve"> PAGEREF _Toc252283936 \h </w:instrText>
      </w:r>
      <w:r w:rsidR="009E0FF2">
        <w:rPr>
          <w:noProof/>
        </w:rPr>
      </w:r>
      <w:r w:rsidR="00AD7366">
        <w:rPr>
          <w:noProof/>
        </w:rPr>
        <w:fldChar w:fldCharType="separate"/>
      </w:r>
      <w:r w:rsidR="00EF6FC0">
        <w:rPr>
          <w:noProof/>
        </w:rPr>
        <w:t>8</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3.6</w:t>
      </w:r>
      <w:r>
        <w:rPr>
          <w:rFonts w:asciiTheme="minorHAnsi" w:eastAsiaTheme="minorEastAsia" w:hAnsiTheme="minorHAnsi" w:cstheme="minorBidi"/>
          <w:smallCaps w:val="0"/>
          <w:noProof/>
          <w:sz w:val="24"/>
          <w:szCs w:val="24"/>
        </w:rPr>
        <w:tab/>
      </w:r>
      <w:r>
        <w:rPr>
          <w:noProof/>
        </w:rPr>
        <w:t>Designer</w:t>
      </w:r>
      <w:r>
        <w:rPr>
          <w:noProof/>
        </w:rPr>
        <w:tab/>
      </w:r>
      <w:r w:rsidR="00AD7366">
        <w:rPr>
          <w:noProof/>
        </w:rPr>
        <w:fldChar w:fldCharType="begin"/>
      </w:r>
      <w:r>
        <w:rPr>
          <w:noProof/>
        </w:rPr>
        <w:instrText xml:space="preserve"> PAGEREF _Toc252283937 \h </w:instrText>
      </w:r>
      <w:r w:rsidR="009E0FF2">
        <w:rPr>
          <w:noProof/>
        </w:rPr>
      </w:r>
      <w:r w:rsidR="00AD7366">
        <w:rPr>
          <w:noProof/>
        </w:rPr>
        <w:fldChar w:fldCharType="separate"/>
      </w:r>
      <w:r w:rsidR="00EF6FC0">
        <w:rPr>
          <w:noProof/>
        </w:rPr>
        <w:t>9</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3.7</w:t>
      </w:r>
      <w:r>
        <w:rPr>
          <w:rFonts w:asciiTheme="minorHAnsi" w:eastAsiaTheme="minorEastAsia" w:hAnsiTheme="minorHAnsi" w:cstheme="minorBidi"/>
          <w:smallCaps w:val="0"/>
          <w:noProof/>
          <w:sz w:val="24"/>
          <w:szCs w:val="24"/>
        </w:rPr>
        <w:tab/>
      </w:r>
      <w:r>
        <w:rPr>
          <w:noProof/>
        </w:rPr>
        <w:t>Client</w:t>
      </w:r>
      <w:r>
        <w:rPr>
          <w:noProof/>
        </w:rPr>
        <w:tab/>
      </w:r>
      <w:r w:rsidR="00AD7366">
        <w:rPr>
          <w:noProof/>
        </w:rPr>
        <w:fldChar w:fldCharType="begin"/>
      </w:r>
      <w:r>
        <w:rPr>
          <w:noProof/>
        </w:rPr>
        <w:instrText xml:space="preserve"> PAGEREF _Toc252283938 \h </w:instrText>
      </w:r>
      <w:r w:rsidR="009E0FF2">
        <w:rPr>
          <w:noProof/>
        </w:rPr>
      </w:r>
      <w:r w:rsidR="00AD7366">
        <w:rPr>
          <w:noProof/>
        </w:rPr>
        <w:fldChar w:fldCharType="separate"/>
      </w:r>
      <w:r w:rsidR="00EF6FC0">
        <w:rPr>
          <w:noProof/>
        </w:rPr>
        <w:t>9</w:t>
      </w:r>
      <w:r w:rsidR="00AD7366">
        <w:rPr>
          <w:noProof/>
        </w:rPr>
        <w:fldChar w:fldCharType="end"/>
      </w:r>
    </w:p>
    <w:p w:rsidR="00B92509" w:rsidRDefault="00B92509">
      <w:pPr>
        <w:pStyle w:val="TOC1"/>
        <w:tabs>
          <w:tab w:val="left" w:pos="421"/>
          <w:tab w:val="right" w:leader="dot" w:pos="9350"/>
        </w:tabs>
        <w:rPr>
          <w:rFonts w:asciiTheme="minorHAnsi" w:eastAsiaTheme="minorEastAsia" w:hAnsiTheme="minorHAnsi" w:cstheme="minorBidi"/>
          <w:b w:val="0"/>
          <w:caps w:val="0"/>
          <w:noProof/>
          <w:sz w:val="24"/>
          <w:szCs w:val="24"/>
        </w:rPr>
      </w:pPr>
      <w:r w:rsidRPr="00491200">
        <w:rPr>
          <w:rFonts w:cs="Arial"/>
          <w:noProof/>
        </w:rPr>
        <w:t>4.</w:t>
      </w:r>
      <w:r>
        <w:rPr>
          <w:rFonts w:asciiTheme="minorHAnsi" w:eastAsiaTheme="minorEastAsia" w:hAnsiTheme="minorHAnsi" w:cstheme="minorBidi"/>
          <w:b w:val="0"/>
          <w:caps w:val="0"/>
          <w:noProof/>
          <w:sz w:val="24"/>
          <w:szCs w:val="24"/>
        </w:rPr>
        <w:tab/>
      </w:r>
      <w:r w:rsidRPr="00491200">
        <w:rPr>
          <w:rFonts w:cs="Arial"/>
          <w:noProof/>
        </w:rPr>
        <w:t>Gateway</w:t>
      </w:r>
      <w:r>
        <w:rPr>
          <w:noProof/>
        </w:rPr>
        <w:tab/>
      </w:r>
      <w:r w:rsidR="00AD7366">
        <w:rPr>
          <w:noProof/>
        </w:rPr>
        <w:fldChar w:fldCharType="begin"/>
      </w:r>
      <w:r>
        <w:rPr>
          <w:noProof/>
        </w:rPr>
        <w:instrText xml:space="preserve"> PAGEREF _Toc252283939 \h </w:instrText>
      </w:r>
      <w:r w:rsidR="009E0FF2">
        <w:rPr>
          <w:noProof/>
        </w:rPr>
      </w:r>
      <w:r w:rsidR="00AD7366">
        <w:rPr>
          <w:noProof/>
        </w:rPr>
        <w:fldChar w:fldCharType="separate"/>
      </w:r>
      <w:r w:rsidR="00EF6FC0">
        <w:rPr>
          <w:noProof/>
        </w:rPr>
        <w:t>10</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4.1</w:t>
      </w:r>
      <w:r>
        <w:rPr>
          <w:rFonts w:asciiTheme="minorHAnsi" w:eastAsiaTheme="minorEastAsia" w:hAnsiTheme="minorHAnsi" w:cstheme="minorBidi"/>
          <w:smallCaps w:val="0"/>
          <w:noProof/>
          <w:sz w:val="24"/>
          <w:szCs w:val="24"/>
        </w:rPr>
        <w:tab/>
      </w:r>
      <w:r>
        <w:rPr>
          <w:noProof/>
        </w:rPr>
        <w:t>Gateway Functions</w:t>
      </w:r>
      <w:r>
        <w:rPr>
          <w:noProof/>
        </w:rPr>
        <w:tab/>
      </w:r>
      <w:r w:rsidR="00AD7366">
        <w:rPr>
          <w:noProof/>
        </w:rPr>
        <w:fldChar w:fldCharType="begin"/>
      </w:r>
      <w:r>
        <w:rPr>
          <w:noProof/>
        </w:rPr>
        <w:instrText xml:space="preserve"> PAGEREF _Toc252283940 \h </w:instrText>
      </w:r>
      <w:r w:rsidR="009E0FF2">
        <w:rPr>
          <w:noProof/>
        </w:rPr>
      </w:r>
      <w:r w:rsidR="00AD7366">
        <w:rPr>
          <w:noProof/>
        </w:rPr>
        <w:fldChar w:fldCharType="separate"/>
      </w:r>
      <w:r w:rsidR="00EF6FC0">
        <w:rPr>
          <w:noProof/>
        </w:rPr>
        <w:t>10</w:t>
      </w:r>
      <w:r w:rsidR="00AD7366">
        <w:rPr>
          <w:noProof/>
        </w:rPr>
        <w:fldChar w:fldCharType="end"/>
      </w:r>
    </w:p>
    <w:p w:rsidR="00B92509" w:rsidRDefault="00B92509">
      <w:pPr>
        <w:pStyle w:val="TOC3"/>
        <w:tabs>
          <w:tab w:val="left" w:pos="1076"/>
          <w:tab w:val="right" w:leader="dot" w:pos="9350"/>
        </w:tabs>
        <w:rPr>
          <w:rFonts w:asciiTheme="minorHAnsi" w:eastAsiaTheme="minorEastAsia" w:hAnsiTheme="minorHAnsi" w:cstheme="minorBidi"/>
          <w:i w:val="0"/>
          <w:noProof/>
          <w:sz w:val="24"/>
          <w:szCs w:val="24"/>
        </w:rPr>
      </w:pPr>
      <w:r>
        <w:rPr>
          <w:noProof/>
        </w:rPr>
        <w:t>4.1.1</w:t>
      </w:r>
      <w:r>
        <w:rPr>
          <w:rFonts w:asciiTheme="minorHAnsi" w:eastAsiaTheme="minorEastAsia" w:hAnsiTheme="minorHAnsi" w:cstheme="minorBidi"/>
          <w:i w:val="0"/>
          <w:noProof/>
          <w:sz w:val="24"/>
          <w:szCs w:val="24"/>
        </w:rPr>
        <w:tab/>
      </w:r>
      <w:r>
        <w:rPr>
          <w:noProof/>
        </w:rPr>
        <w:t>Dispatcher</w:t>
      </w:r>
      <w:r>
        <w:rPr>
          <w:noProof/>
        </w:rPr>
        <w:tab/>
      </w:r>
      <w:r w:rsidR="00AD7366">
        <w:rPr>
          <w:noProof/>
        </w:rPr>
        <w:fldChar w:fldCharType="begin"/>
      </w:r>
      <w:r>
        <w:rPr>
          <w:noProof/>
        </w:rPr>
        <w:instrText xml:space="preserve"> PAGEREF _Toc252283941 \h </w:instrText>
      </w:r>
      <w:r w:rsidR="009E0FF2">
        <w:rPr>
          <w:noProof/>
        </w:rPr>
      </w:r>
      <w:r w:rsidR="00AD7366">
        <w:rPr>
          <w:noProof/>
        </w:rPr>
        <w:fldChar w:fldCharType="separate"/>
      </w:r>
      <w:r w:rsidR="00EF6FC0">
        <w:rPr>
          <w:noProof/>
        </w:rPr>
        <w:t>10</w:t>
      </w:r>
      <w:r w:rsidR="00AD7366">
        <w:rPr>
          <w:noProof/>
        </w:rPr>
        <w:fldChar w:fldCharType="end"/>
      </w:r>
    </w:p>
    <w:p w:rsidR="00B92509" w:rsidRDefault="00B92509">
      <w:pPr>
        <w:pStyle w:val="TOC3"/>
        <w:tabs>
          <w:tab w:val="left" w:pos="1076"/>
          <w:tab w:val="right" w:leader="dot" w:pos="9350"/>
        </w:tabs>
        <w:rPr>
          <w:rFonts w:asciiTheme="minorHAnsi" w:eastAsiaTheme="minorEastAsia" w:hAnsiTheme="minorHAnsi" w:cstheme="minorBidi"/>
          <w:i w:val="0"/>
          <w:noProof/>
          <w:sz w:val="24"/>
          <w:szCs w:val="24"/>
        </w:rPr>
      </w:pPr>
      <w:r>
        <w:rPr>
          <w:noProof/>
        </w:rPr>
        <w:t>4.1.2</w:t>
      </w:r>
      <w:r>
        <w:rPr>
          <w:rFonts w:asciiTheme="minorHAnsi" w:eastAsiaTheme="minorEastAsia" w:hAnsiTheme="minorHAnsi" w:cstheme="minorBidi"/>
          <w:i w:val="0"/>
          <w:noProof/>
          <w:sz w:val="24"/>
          <w:szCs w:val="24"/>
        </w:rPr>
        <w:tab/>
      </w:r>
      <w:r>
        <w:rPr>
          <w:noProof/>
        </w:rPr>
        <w:t>Resource Changes</w:t>
      </w:r>
      <w:r>
        <w:rPr>
          <w:noProof/>
        </w:rPr>
        <w:tab/>
      </w:r>
      <w:r w:rsidR="00AD7366">
        <w:rPr>
          <w:noProof/>
        </w:rPr>
        <w:fldChar w:fldCharType="begin"/>
      </w:r>
      <w:r>
        <w:rPr>
          <w:noProof/>
        </w:rPr>
        <w:instrText xml:space="preserve"> PAGEREF _Toc252283942 \h </w:instrText>
      </w:r>
      <w:r w:rsidR="009E0FF2">
        <w:rPr>
          <w:noProof/>
        </w:rPr>
      </w:r>
      <w:r w:rsidR="00AD7366">
        <w:rPr>
          <w:noProof/>
        </w:rPr>
        <w:fldChar w:fldCharType="separate"/>
      </w:r>
      <w:r w:rsidR="00EF6FC0">
        <w:rPr>
          <w:noProof/>
        </w:rPr>
        <w:t>10</w:t>
      </w:r>
      <w:r w:rsidR="00AD7366">
        <w:rPr>
          <w:noProof/>
        </w:rPr>
        <w:fldChar w:fldCharType="end"/>
      </w:r>
    </w:p>
    <w:p w:rsidR="00B92509" w:rsidRDefault="00B92509">
      <w:pPr>
        <w:pStyle w:val="TOC3"/>
        <w:tabs>
          <w:tab w:val="left" w:pos="1076"/>
          <w:tab w:val="right" w:leader="dot" w:pos="9350"/>
        </w:tabs>
        <w:rPr>
          <w:rFonts w:asciiTheme="minorHAnsi" w:eastAsiaTheme="minorEastAsia" w:hAnsiTheme="minorHAnsi" w:cstheme="minorBidi"/>
          <w:i w:val="0"/>
          <w:noProof/>
          <w:sz w:val="24"/>
          <w:szCs w:val="24"/>
        </w:rPr>
      </w:pPr>
      <w:r>
        <w:rPr>
          <w:noProof/>
        </w:rPr>
        <w:t>4.1.3</w:t>
      </w:r>
      <w:r>
        <w:rPr>
          <w:rFonts w:asciiTheme="minorHAnsi" w:eastAsiaTheme="minorEastAsia" w:hAnsiTheme="minorHAnsi" w:cstheme="minorBidi"/>
          <w:i w:val="0"/>
          <w:noProof/>
          <w:sz w:val="24"/>
          <w:szCs w:val="24"/>
        </w:rPr>
        <w:tab/>
      </w:r>
      <w:r>
        <w:rPr>
          <w:noProof/>
        </w:rPr>
        <w:t>Block Execution</w:t>
      </w:r>
      <w:r>
        <w:rPr>
          <w:noProof/>
        </w:rPr>
        <w:tab/>
      </w:r>
      <w:r w:rsidR="00AD7366">
        <w:rPr>
          <w:noProof/>
        </w:rPr>
        <w:fldChar w:fldCharType="begin"/>
      </w:r>
      <w:r>
        <w:rPr>
          <w:noProof/>
        </w:rPr>
        <w:instrText xml:space="preserve"> PAGEREF _Toc252283943 \h </w:instrText>
      </w:r>
      <w:r w:rsidR="009E0FF2">
        <w:rPr>
          <w:noProof/>
        </w:rPr>
      </w:r>
      <w:r w:rsidR="00AD7366">
        <w:rPr>
          <w:noProof/>
        </w:rPr>
        <w:fldChar w:fldCharType="separate"/>
      </w:r>
      <w:r w:rsidR="00EF6FC0">
        <w:rPr>
          <w:noProof/>
        </w:rPr>
        <w:t>10</w:t>
      </w:r>
      <w:r w:rsidR="00AD7366">
        <w:rPr>
          <w:noProof/>
        </w:rPr>
        <w:fldChar w:fldCharType="end"/>
      </w:r>
    </w:p>
    <w:p w:rsidR="00B92509" w:rsidRDefault="00B92509">
      <w:pPr>
        <w:pStyle w:val="TOC3"/>
        <w:tabs>
          <w:tab w:val="left" w:pos="1076"/>
          <w:tab w:val="right" w:leader="dot" w:pos="9350"/>
        </w:tabs>
        <w:rPr>
          <w:rFonts w:asciiTheme="minorHAnsi" w:eastAsiaTheme="minorEastAsia" w:hAnsiTheme="minorHAnsi" w:cstheme="minorBidi"/>
          <w:i w:val="0"/>
          <w:noProof/>
          <w:sz w:val="24"/>
          <w:szCs w:val="24"/>
        </w:rPr>
      </w:pPr>
      <w:r>
        <w:rPr>
          <w:noProof/>
        </w:rPr>
        <w:t>4.1.4</w:t>
      </w:r>
      <w:r>
        <w:rPr>
          <w:rFonts w:asciiTheme="minorHAnsi" w:eastAsiaTheme="minorEastAsia" w:hAnsiTheme="minorHAnsi" w:cstheme="minorBidi"/>
          <w:i w:val="0"/>
          <w:noProof/>
          <w:sz w:val="24"/>
          <w:szCs w:val="24"/>
        </w:rPr>
        <w:tab/>
      </w:r>
      <w:r>
        <w:rPr>
          <w:noProof/>
        </w:rPr>
        <w:t>Tag Changes</w:t>
      </w:r>
      <w:r>
        <w:rPr>
          <w:noProof/>
        </w:rPr>
        <w:tab/>
      </w:r>
      <w:r w:rsidR="00AD7366">
        <w:rPr>
          <w:noProof/>
        </w:rPr>
        <w:fldChar w:fldCharType="begin"/>
      </w:r>
      <w:r>
        <w:rPr>
          <w:noProof/>
        </w:rPr>
        <w:instrText xml:space="preserve"> PAGEREF _Toc252283944 \h </w:instrText>
      </w:r>
      <w:r w:rsidR="009E0FF2">
        <w:rPr>
          <w:noProof/>
        </w:rPr>
      </w:r>
      <w:r w:rsidR="00AD7366">
        <w:rPr>
          <w:noProof/>
        </w:rPr>
        <w:fldChar w:fldCharType="separate"/>
      </w:r>
      <w:r w:rsidR="00EF6FC0">
        <w:rPr>
          <w:noProof/>
        </w:rPr>
        <w:t>10</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4.2</w:t>
      </w:r>
      <w:r>
        <w:rPr>
          <w:rFonts w:asciiTheme="minorHAnsi" w:eastAsiaTheme="minorEastAsia" w:hAnsiTheme="minorHAnsi" w:cstheme="minorBidi"/>
          <w:smallCaps w:val="0"/>
          <w:noProof/>
          <w:sz w:val="24"/>
          <w:szCs w:val="24"/>
        </w:rPr>
        <w:tab/>
      </w:r>
      <w:r>
        <w:rPr>
          <w:noProof/>
        </w:rPr>
        <w:t>Scripting Interface</w:t>
      </w:r>
      <w:r>
        <w:rPr>
          <w:noProof/>
        </w:rPr>
        <w:tab/>
      </w:r>
      <w:r w:rsidR="00AD7366">
        <w:rPr>
          <w:noProof/>
        </w:rPr>
        <w:fldChar w:fldCharType="begin"/>
      </w:r>
      <w:r>
        <w:rPr>
          <w:noProof/>
        </w:rPr>
        <w:instrText xml:space="preserve"> PAGEREF _Toc252283945 \h </w:instrText>
      </w:r>
      <w:r w:rsidR="009E0FF2">
        <w:rPr>
          <w:noProof/>
        </w:rPr>
      </w:r>
      <w:r w:rsidR="00AD7366">
        <w:rPr>
          <w:noProof/>
        </w:rPr>
        <w:fldChar w:fldCharType="separate"/>
      </w:r>
      <w:r w:rsidR="00EF6FC0">
        <w:rPr>
          <w:noProof/>
        </w:rPr>
        <w:t>12</w:t>
      </w:r>
      <w:r w:rsidR="00AD7366">
        <w:rPr>
          <w:noProof/>
        </w:rPr>
        <w:fldChar w:fldCharType="end"/>
      </w:r>
    </w:p>
    <w:p w:rsidR="00B92509" w:rsidRDefault="00B92509">
      <w:pPr>
        <w:pStyle w:val="TOC1"/>
        <w:tabs>
          <w:tab w:val="left" w:pos="421"/>
          <w:tab w:val="right" w:leader="dot" w:pos="9350"/>
        </w:tabs>
        <w:rPr>
          <w:rFonts w:asciiTheme="minorHAnsi" w:eastAsiaTheme="minorEastAsia" w:hAnsiTheme="minorHAnsi" w:cstheme="minorBidi"/>
          <w:b w:val="0"/>
          <w:caps w:val="0"/>
          <w:noProof/>
          <w:sz w:val="24"/>
          <w:szCs w:val="24"/>
        </w:rPr>
      </w:pPr>
      <w:r w:rsidRPr="00491200">
        <w:rPr>
          <w:rFonts w:cs="Arial"/>
          <w:noProof/>
        </w:rPr>
        <w:t>5.</w:t>
      </w:r>
      <w:r>
        <w:rPr>
          <w:rFonts w:asciiTheme="minorHAnsi" w:eastAsiaTheme="minorEastAsia" w:hAnsiTheme="minorHAnsi" w:cstheme="minorBidi"/>
          <w:b w:val="0"/>
          <w:caps w:val="0"/>
          <w:noProof/>
          <w:sz w:val="24"/>
          <w:szCs w:val="24"/>
        </w:rPr>
        <w:tab/>
      </w:r>
      <w:r w:rsidRPr="00491200">
        <w:rPr>
          <w:rFonts w:cs="Arial"/>
          <w:noProof/>
        </w:rPr>
        <w:t>Designer</w:t>
      </w:r>
      <w:r>
        <w:rPr>
          <w:noProof/>
        </w:rPr>
        <w:tab/>
      </w:r>
      <w:r w:rsidR="00AD7366">
        <w:rPr>
          <w:noProof/>
        </w:rPr>
        <w:fldChar w:fldCharType="begin"/>
      </w:r>
      <w:r>
        <w:rPr>
          <w:noProof/>
        </w:rPr>
        <w:instrText xml:space="preserve"> PAGEREF _Toc252283946 \h </w:instrText>
      </w:r>
      <w:r w:rsidR="009E0FF2">
        <w:rPr>
          <w:noProof/>
        </w:rPr>
      </w:r>
      <w:r w:rsidR="00AD7366">
        <w:rPr>
          <w:noProof/>
        </w:rPr>
        <w:fldChar w:fldCharType="separate"/>
      </w:r>
      <w:r w:rsidR="00EF6FC0">
        <w:rPr>
          <w:noProof/>
        </w:rPr>
        <w:t>13</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5.1</w:t>
      </w:r>
      <w:r>
        <w:rPr>
          <w:rFonts w:asciiTheme="minorHAnsi" w:eastAsiaTheme="minorEastAsia" w:hAnsiTheme="minorHAnsi" w:cstheme="minorBidi"/>
          <w:smallCaps w:val="0"/>
          <w:noProof/>
          <w:sz w:val="24"/>
          <w:szCs w:val="24"/>
        </w:rPr>
        <w:tab/>
      </w:r>
      <w:r>
        <w:rPr>
          <w:noProof/>
        </w:rPr>
        <w:t>NavTree</w:t>
      </w:r>
      <w:r>
        <w:rPr>
          <w:noProof/>
        </w:rPr>
        <w:tab/>
      </w:r>
      <w:r w:rsidR="00AD7366">
        <w:rPr>
          <w:noProof/>
        </w:rPr>
        <w:fldChar w:fldCharType="begin"/>
      </w:r>
      <w:r>
        <w:rPr>
          <w:noProof/>
        </w:rPr>
        <w:instrText xml:space="preserve"> PAGEREF _Toc252283947 \h </w:instrText>
      </w:r>
      <w:r w:rsidR="009E0FF2">
        <w:rPr>
          <w:noProof/>
        </w:rPr>
      </w:r>
      <w:r w:rsidR="00AD7366">
        <w:rPr>
          <w:noProof/>
        </w:rPr>
        <w:fldChar w:fldCharType="separate"/>
      </w:r>
      <w:r w:rsidR="00EF6FC0">
        <w:rPr>
          <w:noProof/>
        </w:rPr>
        <w:t>13</w:t>
      </w:r>
      <w:r w:rsidR="00AD7366">
        <w:rPr>
          <w:noProof/>
        </w:rPr>
        <w:fldChar w:fldCharType="end"/>
      </w:r>
    </w:p>
    <w:p w:rsidR="00B92509" w:rsidRDefault="00B92509">
      <w:pPr>
        <w:pStyle w:val="TOC3"/>
        <w:tabs>
          <w:tab w:val="left" w:pos="1076"/>
          <w:tab w:val="right" w:leader="dot" w:pos="9350"/>
        </w:tabs>
        <w:rPr>
          <w:rFonts w:asciiTheme="minorHAnsi" w:eastAsiaTheme="minorEastAsia" w:hAnsiTheme="minorHAnsi" w:cstheme="minorBidi"/>
          <w:i w:val="0"/>
          <w:noProof/>
          <w:sz w:val="24"/>
          <w:szCs w:val="24"/>
        </w:rPr>
      </w:pPr>
      <w:r>
        <w:rPr>
          <w:noProof/>
        </w:rPr>
        <w:t>5.1.1</w:t>
      </w:r>
      <w:r>
        <w:rPr>
          <w:rFonts w:asciiTheme="minorHAnsi" w:eastAsiaTheme="minorEastAsia" w:hAnsiTheme="minorHAnsi" w:cstheme="minorBidi"/>
          <w:i w:val="0"/>
          <w:noProof/>
          <w:sz w:val="24"/>
          <w:szCs w:val="24"/>
        </w:rPr>
        <w:tab/>
      </w:r>
      <w:r>
        <w:rPr>
          <w:noProof/>
        </w:rPr>
        <w:t>Root Node</w:t>
      </w:r>
      <w:r>
        <w:rPr>
          <w:noProof/>
        </w:rPr>
        <w:tab/>
      </w:r>
      <w:r w:rsidR="00AD7366">
        <w:rPr>
          <w:noProof/>
        </w:rPr>
        <w:fldChar w:fldCharType="begin"/>
      </w:r>
      <w:r>
        <w:rPr>
          <w:noProof/>
        </w:rPr>
        <w:instrText xml:space="preserve"> PAGEREF _Toc252283948 \h </w:instrText>
      </w:r>
      <w:r w:rsidR="009E0FF2">
        <w:rPr>
          <w:noProof/>
        </w:rPr>
      </w:r>
      <w:r w:rsidR="00AD7366">
        <w:rPr>
          <w:noProof/>
        </w:rPr>
        <w:fldChar w:fldCharType="separate"/>
      </w:r>
      <w:r w:rsidR="00EF6FC0">
        <w:rPr>
          <w:noProof/>
        </w:rPr>
        <w:t>13</w:t>
      </w:r>
      <w:r w:rsidR="00AD7366">
        <w:rPr>
          <w:noProof/>
        </w:rPr>
        <w:fldChar w:fldCharType="end"/>
      </w:r>
    </w:p>
    <w:p w:rsidR="00B92509" w:rsidRDefault="00B92509">
      <w:pPr>
        <w:pStyle w:val="TOC3"/>
        <w:tabs>
          <w:tab w:val="left" w:pos="1076"/>
          <w:tab w:val="right" w:leader="dot" w:pos="9350"/>
        </w:tabs>
        <w:rPr>
          <w:rFonts w:asciiTheme="minorHAnsi" w:eastAsiaTheme="minorEastAsia" w:hAnsiTheme="minorHAnsi" w:cstheme="minorBidi"/>
          <w:i w:val="0"/>
          <w:noProof/>
          <w:sz w:val="24"/>
          <w:szCs w:val="24"/>
        </w:rPr>
      </w:pPr>
      <w:r>
        <w:rPr>
          <w:noProof/>
        </w:rPr>
        <w:t>5.1.2</w:t>
      </w:r>
      <w:r>
        <w:rPr>
          <w:rFonts w:asciiTheme="minorHAnsi" w:eastAsiaTheme="minorEastAsia" w:hAnsiTheme="minorHAnsi" w:cstheme="minorBidi"/>
          <w:i w:val="0"/>
          <w:noProof/>
          <w:sz w:val="24"/>
          <w:szCs w:val="24"/>
        </w:rPr>
        <w:tab/>
      </w:r>
      <w:r>
        <w:rPr>
          <w:noProof/>
        </w:rPr>
        <w:t>Application Nodes</w:t>
      </w:r>
      <w:r>
        <w:rPr>
          <w:noProof/>
        </w:rPr>
        <w:tab/>
      </w:r>
      <w:r w:rsidR="00AD7366">
        <w:rPr>
          <w:noProof/>
        </w:rPr>
        <w:fldChar w:fldCharType="begin"/>
      </w:r>
      <w:r>
        <w:rPr>
          <w:noProof/>
        </w:rPr>
        <w:instrText xml:space="preserve"> PAGEREF _Toc252283949 \h </w:instrText>
      </w:r>
      <w:r w:rsidR="009E0FF2">
        <w:rPr>
          <w:noProof/>
        </w:rPr>
      </w:r>
      <w:r w:rsidR="00AD7366">
        <w:rPr>
          <w:noProof/>
        </w:rPr>
        <w:fldChar w:fldCharType="separate"/>
      </w:r>
      <w:r w:rsidR="00EF6FC0">
        <w:rPr>
          <w:noProof/>
        </w:rPr>
        <w:t>13</w:t>
      </w:r>
      <w:r w:rsidR="00AD7366">
        <w:rPr>
          <w:noProof/>
        </w:rPr>
        <w:fldChar w:fldCharType="end"/>
      </w:r>
    </w:p>
    <w:p w:rsidR="00B92509" w:rsidRDefault="00B92509">
      <w:pPr>
        <w:pStyle w:val="TOC3"/>
        <w:tabs>
          <w:tab w:val="left" w:pos="1076"/>
          <w:tab w:val="right" w:leader="dot" w:pos="9350"/>
        </w:tabs>
        <w:rPr>
          <w:rFonts w:asciiTheme="minorHAnsi" w:eastAsiaTheme="minorEastAsia" w:hAnsiTheme="minorHAnsi" w:cstheme="minorBidi"/>
          <w:i w:val="0"/>
          <w:noProof/>
          <w:sz w:val="24"/>
          <w:szCs w:val="24"/>
        </w:rPr>
      </w:pPr>
      <w:r>
        <w:rPr>
          <w:noProof/>
        </w:rPr>
        <w:t>5.1.3</w:t>
      </w:r>
      <w:r>
        <w:rPr>
          <w:rFonts w:asciiTheme="minorHAnsi" w:eastAsiaTheme="minorEastAsia" w:hAnsiTheme="minorHAnsi" w:cstheme="minorBidi"/>
          <w:i w:val="0"/>
          <w:noProof/>
          <w:sz w:val="24"/>
          <w:szCs w:val="24"/>
        </w:rPr>
        <w:tab/>
      </w:r>
      <w:r>
        <w:rPr>
          <w:noProof/>
        </w:rPr>
        <w:t>Diagram Nodes</w:t>
      </w:r>
      <w:r>
        <w:rPr>
          <w:noProof/>
        </w:rPr>
        <w:tab/>
      </w:r>
      <w:r w:rsidR="00AD7366">
        <w:rPr>
          <w:noProof/>
        </w:rPr>
        <w:fldChar w:fldCharType="begin"/>
      </w:r>
      <w:r>
        <w:rPr>
          <w:noProof/>
        </w:rPr>
        <w:instrText xml:space="preserve"> PAGEREF _Toc252283950 \h </w:instrText>
      </w:r>
      <w:r w:rsidR="009E0FF2">
        <w:rPr>
          <w:noProof/>
        </w:rPr>
      </w:r>
      <w:r w:rsidR="00AD7366">
        <w:rPr>
          <w:noProof/>
        </w:rPr>
        <w:fldChar w:fldCharType="separate"/>
      </w:r>
      <w:r w:rsidR="00EF6FC0">
        <w:rPr>
          <w:noProof/>
        </w:rPr>
        <w:t>14</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5.2</w:t>
      </w:r>
      <w:r>
        <w:rPr>
          <w:rFonts w:asciiTheme="minorHAnsi" w:eastAsiaTheme="minorEastAsia" w:hAnsiTheme="minorHAnsi" w:cstheme="minorBidi"/>
          <w:smallCaps w:val="0"/>
          <w:noProof/>
          <w:sz w:val="24"/>
          <w:szCs w:val="24"/>
        </w:rPr>
        <w:tab/>
      </w:r>
      <w:r>
        <w:rPr>
          <w:noProof/>
        </w:rPr>
        <w:t>Menu</w:t>
      </w:r>
      <w:r>
        <w:rPr>
          <w:noProof/>
        </w:rPr>
        <w:tab/>
      </w:r>
      <w:r w:rsidR="00AD7366">
        <w:rPr>
          <w:noProof/>
        </w:rPr>
        <w:fldChar w:fldCharType="begin"/>
      </w:r>
      <w:r>
        <w:rPr>
          <w:noProof/>
        </w:rPr>
        <w:instrText xml:space="preserve"> PAGEREF _Toc252283951 \h </w:instrText>
      </w:r>
      <w:r w:rsidR="009E0FF2">
        <w:rPr>
          <w:noProof/>
        </w:rPr>
      </w:r>
      <w:r w:rsidR="00AD7366">
        <w:rPr>
          <w:noProof/>
        </w:rPr>
        <w:fldChar w:fldCharType="separate"/>
      </w:r>
      <w:r w:rsidR="00EF6FC0">
        <w:rPr>
          <w:noProof/>
        </w:rPr>
        <w:t>14</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5.3</w:t>
      </w:r>
      <w:r>
        <w:rPr>
          <w:rFonts w:asciiTheme="minorHAnsi" w:eastAsiaTheme="minorEastAsia" w:hAnsiTheme="minorHAnsi" w:cstheme="minorBidi"/>
          <w:smallCaps w:val="0"/>
          <w:noProof/>
          <w:sz w:val="24"/>
          <w:szCs w:val="24"/>
        </w:rPr>
        <w:tab/>
      </w:r>
      <w:r>
        <w:rPr>
          <w:noProof/>
        </w:rPr>
        <w:t>Palette</w:t>
      </w:r>
      <w:r>
        <w:rPr>
          <w:noProof/>
        </w:rPr>
        <w:tab/>
      </w:r>
      <w:r w:rsidR="00AD7366">
        <w:rPr>
          <w:noProof/>
        </w:rPr>
        <w:fldChar w:fldCharType="begin"/>
      </w:r>
      <w:r>
        <w:rPr>
          <w:noProof/>
        </w:rPr>
        <w:instrText xml:space="preserve"> PAGEREF _Toc252283952 \h </w:instrText>
      </w:r>
      <w:r w:rsidR="009E0FF2">
        <w:rPr>
          <w:noProof/>
        </w:rPr>
      </w:r>
      <w:r w:rsidR="00AD7366">
        <w:rPr>
          <w:noProof/>
        </w:rPr>
        <w:fldChar w:fldCharType="separate"/>
      </w:r>
      <w:r w:rsidR="00EF6FC0">
        <w:rPr>
          <w:noProof/>
        </w:rPr>
        <w:t>14</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5.4</w:t>
      </w:r>
      <w:r>
        <w:rPr>
          <w:rFonts w:asciiTheme="minorHAnsi" w:eastAsiaTheme="minorEastAsia" w:hAnsiTheme="minorHAnsi" w:cstheme="minorBidi"/>
          <w:smallCaps w:val="0"/>
          <w:noProof/>
          <w:sz w:val="24"/>
          <w:szCs w:val="24"/>
        </w:rPr>
        <w:tab/>
      </w:r>
      <w:r>
        <w:rPr>
          <w:noProof/>
        </w:rPr>
        <w:t>Diagram</w:t>
      </w:r>
      <w:r>
        <w:rPr>
          <w:noProof/>
        </w:rPr>
        <w:tab/>
      </w:r>
      <w:r w:rsidR="00AD7366">
        <w:rPr>
          <w:noProof/>
        </w:rPr>
        <w:fldChar w:fldCharType="begin"/>
      </w:r>
      <w:r>
        <w:rPr>
          <w:noProof/>
        </w:rPr>
        <w:instrText xml:space="preserve"> PAGEREF _Toc252283953 \h </w:instrText>
      </w:r>
      <w:r w:rsidR="009E0FF2">
        <w:rPr>
          <w:noProof/>
        </w:rPr>
      </w:r>
      <w:r w:rsidR="00AD7366">
        <w:rPr>
          <w:noProof/>
        </w:rPr>
        <w:fldChar w:fldCharType="separate"/>
      </w:r>
      <w:r w:rsidR="00EF6FC0">
        <w:rPr>
          <w:noProof/>
        </w:rPr>
        <w:t>15</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5.5</w:t>
      </w:r>
      <w:r>
        <w:rPr>
          <w:rFonts w:asciiTheme="minorHAnsi" w:eastAsiaTheme="minorEastAsia" w:hAnsiTheme="minorHAnsi" w:cstheme="minorBidi"/>
          <w:smallCaps w:val="0"/>
          <w:noProof/>
          <w:sz w:val="24"/>
          <w:szCs w:val="24"/>
        </w:rPr>
        <w:tab/>
      </w:r>
      <w:r>
        <w:rPr>
          <w:noProof/>
        </w:rPr>
        <w:t>Blocks</w:t>
      </w:r>
      <w:r>
        <w:rPr>
          <w:noProof/>
        </w:rPr>
        <w:tab/>
      </w:r>
      <w:r w:rsidR="00AD7366">
        <w:rPr>
          <w:noProof/>
        </w:rPr>
        <w:fldChar w:fldCharType="begin"/>
      </w:r>
      <w:r>
        <w:rPr>
          <w:noProof/>
        </w:rPr>
        <w:instrText xml:space="preserve"> PAGEREF _Toc252283954 \h </w:instrText>
      </w:r>
      <w:r w:rsidR="009E0FF2">
        <w:rPr>
          <w:noProof/>
        </w:rPr>
      </w:r>
      <w:r w:rsidR="00AD7366">
        <w:rPr>
          <w:noProof/>
        </w:rPr>
        <w:fldChar w:fldCharType="separate"/>
      </w:r>
      <w:r w:rsidR="00EF6FC0">
        <w:rPr>
          <w:noProof/>
        </w:rPr>
        <w:t>15</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5.6</w:t>
      </w:r>
      <w:r>
        <w:rPr>
          <w:rFonts w:asciiTheme="minorHAnsi" w:eastAsiaTheme="minorEastAsia" w:hAnsiTheme="minorHAnsi" w:cstheme="minorBidi"/>
          <w:smallCaps w:val="0"/>
          <w:noProof/>
          <w:sz w:val="24"/>
          <w:szCs w:val="24"/>
        </w:rPr>
        <w:tab/>
      </w:r>
      <w:r>
        <w:rPr>
          <w:noProof/>
        </w:rPr>
        <w:t>Property Editor</w:t>
      </w:r>
      <w:r>
        <w:rPr>
          <w:noProof/>
        </w:rPr>
        <w:tab/>
      </w:r>
      <w:r w:rsidR="00AD7366">
        <w:rPr>
          <w:noProof/>
        </w:rPr>
        <w:fldChar w:fldCharType="begin"/>
      </w:r>
      <w:r>
        <w:rPr>
          <w:noProof/>
        </w:rPr>
        <w:instrText xml:space="preserve"> PAGEREF _Toc252283955 \h </w:instrText>
      </w:r>
      <w:r w:rsidR="009E0FF2">
        <w:rPr>
          <w:noProof/>
        </w:rPr>
      </w:r>
      <w:r w:rsidR="00AD7366">
        <w:rPr>
          <w:noProof/>
        </w:rPr>
        <w:fldChar w:fldCharType="separate"/>
      </w:r>
      <w:r w:rsidR="00EF6FC0">
        <w:rPr>
          <w:noProof/>
        </w:rPr>
        <w:t>16</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5.7</w:t>
      </w:r>
      <w:r>
        <w:rPr>
          <w:rFonts w:asciiTheme="minorHAnsi" w:eastAsiaTheme="minorEastAsia" w:hAnsiTheme="minorHAnsi" w:cstheme="minorBidi"/>
          <w:smallCaps w:val="0"/>
          <w:noProof/>
          <w:sz w:val="24"/>
          <w:szCs w:val="24"/>
        </w:rPr>
        <w:tab/>
      </w:r>
      <w:r>
        <w:rPr>
          <w:noProof/>
        </w:rPr>
        <w:t>Connections</w:t>
      </w:r>
      <w:r>
        <w:rPr>
          <w:noProof/>
        </w:rPr>
        <w:tab/>
      </w:r>
      <w:r w:rsidR="00AD7366">
        <w:rPr>
          <w:noProof/>
        </w:rPr>
        <w:fldChar w:fldCharType="begin"/>
      </w:r>
      <w:r>
        <w:rPr>
          <w:noProof/>
        </w:rPr>
        <w:instrText xml:space="preserve"> PAGEREF _Toc252283956 \h </w:instrText>
      </w:r>
      <w:r w:rsidR="009E0FF2">
        <w:rPr>
          <w:noProof/>
        </w:rPr>
      </w:r>
      <w:r w:rsidR="00AD7366">
        <w:rPr>
          <w:noProof/>
        </w:rPr>
        <w:fldChar w:fldCharType="separate"/>
      </w:r>
      <w:r w:rsidR="00EF6FC0">
        <w:rPr>
          <w:noProof/>
        </w:rPr>
        <w:t>16</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5.8</w:t>
      </w:r>
      <w:r>
        <w:rPr>
          <w:rFonts w:asciiTheme="minorHAnsi" w:eastAsiaTheme="minorEastAsia" w:hAnsiTheme="minorHAnsi" w:cstheme="minorBidi"/>
          <w:smallCaps w:val="0"/>
          <w:noProof/>
          <w:sz w:val="24"/>
          <w:szCs w:val="24"/>
        </w:rPr>
        <w:tab/>
      </w:r>
      <w:r>
        <w:rPr>
          <w:noProof/>
        </w:rPr>
        <w:t>Python Blocks</w:t>
      </w:r>
      <w:r>
        <w:rPr>
          <w:noProof/>
        </w:rPr>
        <w:tab/>
      </w:r>
      <w:r w:rsidR="00AD7366">
        <w:rPr>
          <w:noProof/>
        </w:rPr>
        <w:fldChar w:fldCharType="begin"/>
      </w:r>
      <w:r>
        <w:rPr>
          <w:noProof/>
        </w:rPr>
        <w:instrText xml:space="preserve"> PAGEREF _Toc252283957 \h </w:instrText>
      </w:r>
      <w:r w:rsidR="009E0FF2">
        <w:rPr>
          <w:noProof/>
        </w:rPr>
      </w:r>
      <w:r w:rsidR="00AD7366">
        <w:rPr>
          <w:noProof/>
        </w:rPr>
        <w:fldChar w:fldCharType="separate"/>
      </w:r>
      <w:r w:rsidR="00EF6FC0">
        <w:rPr>
          <w:noProof/>
        </w:rPr>
        <w:t>10</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5.9</w:t>
      </w:r>
      <w:r>
        <w:rPr>
          <w:rFonts w:asciiTheme="minorHAnsi" w:eastAsiaTheme="minorEastAsia" w:hAnsiTheme="minorHAnsi" w:cstheme="minorBidi"/>
          <w:smallCaps w:val="0"/>
          <w:noProof/>
          <w:sz w:val="24"/>
          <w:szCs w:val="24"/>
        </w:rPr>
        <w:tab/>
      </w:r>
      <w:r>
        <w:rPr>
          <w:noProof/>
        </w:rPr>
        <w:t>RPC Interface</w:t>
      </w:r>
      <w:r>
        <w:rPr>
          <w:noProof/>
        </w:rPr>
        <w:tab/>
      </w:r>
      <w:r w:rsidR="00AD7366">
        <w:rPr>
          <w:noProof/>
        </w:rPr>
        <w:fldChar w:fldCharType="begin"/>
      </w:r>
      <w:r>
        <w:rPr>
          <w:noProof/>
        </w:rPr>
        <w:instrText xml:space="preserve"> PAGEREF _Toc252283958 \h </w:instrText>
      </w:r>
      <w:r w:rsidR="009E0FF2">
        <w:rPr>
          <w:noProof/>
        </w:rPr>
      </w:r>
      <w:r w:rsidR="00AD7366">
        <w:rPr>
          <w:noProof/>
        </w:rPr>
        <w:fldChar w:fldCharType="separate"/>
      </w:r>
      <w:r w:rsidR="00EF6FC0">
        <w:rPr>
          <w:noProof/>
        </w:rPr>
        <w:t>16</w:t>
      </w:r>
      <w:r w:rsidR="00AD7366">
        <w:rPr>
          <w:noProof/>
        </w:rPr>
        <w:fldChar w:fldCharType="end"/>
      </w:r>
    </w:p>
    <w:p w:rsidR="00B92509" w:rsidRDefault="00B92509">
      <w:pPr>
        <w:pStyle w:val="TOC1"/>
        <w:tabs>
          <w:tab w:val="left" w:pos="421"/>
          <w:tab w:val="right" w:leader="dot" w:pos="9350"/>
        </w:tabs>
        <w:rPr>
          <w:rFonts w:asciiTheme="minorHAnsi" w:eastAsiaTheme="minorEastAsia" w:hAnsiTheme="minorHAnsi" w:cstheme="minorBidi"/>
          <w:b w:val="0"/>
          <w:caps w:val="0"/>
          <w:noProof/>
          <w:sz w:val="24"/>
          <w:szCs w:val="24"/>
        </w:rPr>
      </w:pPr>
      <w:r w:rsidRPr="00491200">
        <w:rPr>
          <w:rFonts w:cs="Arial"/>
          <w:noProof/>
        </w:rPr>
        <w:t>6.</w:t>
      </w:r>
      <w:r>
        <w:rPr>
          <w:rFonts w:asciiTheme="minorHAnsi" w:eastAsiaTheme="minorEastAsia" w:hAnsiTheme="minorHAnsi" w:cstheme="minorBidi"/>
          <w:b w:val="0"/>
          <w:caps w:val="0"/>
          <w:noProof/>
          <w:sz w:val="24"/>
          <w:szCs w:val="24"/>
        </w:rPr>
        <w:tab/>
      </w:r>
      <w:r w:rsidRPr="00491200">
        <w:rPr>
          <w:rFonts w:cs="Arial"/>
          <w:noProof/>
        </w:rPr>
        <w:t>Client</w:t>
      </w:r>
      <w:r>
        <w:rPr>
          <w:noProof/>
        </w:rPr>
        <w:tab/>
      </w:r>
      <w:r w:rsidR="00AD7366">
        <w:rPr>
          <w:noProof/>
        </w:rPr>
        <w:fldChar w:fldCharType="begin"/>
      </w:r>
      <w:r>
        <w:rPr>
          <w:noProof/>
        </w:rPr>
        <w:instrText xml:space="preserve"> PAGEREF _Toc252283959 \h </w:instrText>
      </w:r>
      <w:r w:rsidR="009E0FF2">
        <w:rPr>
          <w:noProof/>
        </w:rPr>
      </w:r>
      <w:r w:rsidR="00AD7366">
        <w:rPr>
          <w:noProof/>
        </w:rPr>
        <w:fldChar w:fldCharType="separate"/>
      </w:r>
      <w:r w:rsidR="00EF6FC0">
        <w:rPr>
          <w:noProof/>
        </w:rPr>
        <w:t>18</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6.1</w:t>
      </w:r>
      <w:r>
        <w:rPr>
          <w:rFonts w:asciiTheme="minorHAnsi" w:eastAsiaTheme="minorEastAsia" w:hAnsiTheme="minorHAnsi" w:cstheme="minorBidi"/>
          <w:smallCaps w:val="0"/>
          <w:noProof/>
          <w:sz w:val="24"/>
          <w:szCs w:val="24"/>
        </w:rPr>
        <w:tab/>
      </w:r>
      <w:r>
        <w:rPr>
          <w:noProof/>
        </w:rPr>
        <w:t>Operator</w:t>
      </w:r>
      <w:r>
        <w:rPr>
          <w:noProof/>
        </w:rPr>
        <w:tab/>
      </w:r>
      <w:r w:rsidR="00AD7366">
        <w:rPr>
          <w:noProof/>
        </w:rPr>
        <w:fldChar w:fldCharType="begin"/>
      </w:r>
      <w:r>
        <w:rPr>
          <w:noProof/>
        </w:rPr>
        <w:instrText xml:space="preserve"> PAGEREF _Toc252283960 \h </w:instrText>
      </w:r>
      <w:r w:rsidR="009E0FF2">
        <w:rPr>
          <w:noProof/>
        </w:rPr>
      </w:r>
      <w:r w:rsidR="00AD7366">
        <w:rPr>
          <w:noProof/>
        </w:rPr>
        <w:fldChar w:fldCharType="separate"/>
      </w:r>
      <w:r w:rsidR="00EF6FC0">
        <w:rPr>
          <w:noProof/>
        </w:rPr>
        <w:t>18</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6.2</w:t>
      </w:r>
      <w:r>
        <w:rPr>
          <w:rFonts w:asciiTheme="minorHAnsi" w:eastAsiaTheme="minorEastAsia" w:hAnsiTheme="minorHAnsi" w:cstheme="minorBidi"/>
          <w:smallCaps w:val="0"/>
          <w:noProof/>
          <w:sz w:val="24"/>
          <w:szCs w:val="24"/>
        </w:rPr>
        <w:tab/>
      </w:r>
      <w:r>
        <w:rPr>
          <w:noProof/>
        </w:rPr>
        <w:t>Engineer</w:t>
      </w:r>
      <w:r>
        <w:rPr>
          <w:noProof/>
        </w:rPr>
        <w:tab/>
      </w:r>
      <w:r w:rsidR="00AD7366">
        <w:rPr>
          <w:noProof/>
        </w:rPr>
        <w:fldChar w:fldCharType="begin"/>
      </w:r>
      <w:r>
        <w:rPr>
          <w:noProof/>
        </w:rPr>
        <w:instrText xml:space="preserve"> PAGEREF _Toc252283961 \h </w:instrText>
      </w:r>
      <w:r w:rsidR="009E0FF2">
        <w:rPr>
          <w:noProof/>
        </w:rPr>
      </w:r>
      <w:r w:rsidR="00AD7366">
        <w:rPr>
          <w:noProof/>
        </w:rPr>
        <w:fldChar w:fldCharType="separate"/>
      </w:r>
      <w:r w:rsidR="00EF6FC0">
        <w:rPr>
          <w:noProof/>
        </w:rPr>
        <w:t>18</w:t>
      </w:r>
      <w:r w:rsidR="00AD7366">
        <w:rPr>
          <w:noProof/>
        </w:rPr>
        <w:fldChar w:fldCharType="end"/>
      </w:r>
    </w:p>
    <w:p w:rsidR="00B92509" w:rsidRDefault="00B92509">
      <w:pPr>
        <w:pStyle w:val="TOC2"/>
        <w:tabs>
          <w:tab w:val="left" w:pos="729"/>
          <w:tab w:val="right" w:leader="dot" w:pos="9350"/>
        </w:tabs>
        <w:rPr>
          <w:rFonts w:asciiTheme="minorHAnsi" w:eastAsiaTheme="minorEastAsia" w:hAnsiTheme="minorHAnsi" w:cstheme="minorBidi"/>
          <w:smallCaps w:val="0"/>
          <w:noProof/>
          <w:sz w:val="24"/>
          <w:szCs w:val="24"/>
        </w:rPr>
      </w:pPr>
      <w:r>
        <w:rPr>
          <w:noProof/>
        </w:rPr>
        <w:t>6.3</w:t>
      </w:r>
      <w:r>
        <w:rPr>
          <w:rFonts w:asciiTheme="minorHAnsi" w:eastAsiaTheme="minorEastAsia" w:hAnsiTheme="minorHAnsi" w:cstheme="minorBidi"/>
          <w:smallCaps w:val="0"/>
          <w:noProof/>
          <w:sz w:val="24"/>
          <w:szCs w:val="24"/>
        </w:rPr>
        <w:tab/>
      </w:r>
      <w:r>
        <w:rPr>
          <w:noProof/>
        </w:rPr>
        <w:t>Communication with the Gateway</w:t>
      </w:r>
      <w:r>
        <w:rPr>
          <w:noProof/>
        </w:rPr>
        <w:tab/>
      </w:r>
      <w:r w:rsidR="00AD7366">
        <w:rPr>
          <w:noProof/>
        </w:rPr>
        <w:fldChar w:fldCharType="begin"/>
      </w:r>
      <w:r>
        <w:rPr>
          <w:noProof/>
        </w:rPr>
        <w:instrText xml:space="preserve"> PAGEREF _Toc252283962 \h </w:instrText>
      </w:r>
      <w:r w:rsidR="009E0FF2">
        <w:rPr>
          <w:noProof/>
        </w:rPr>
      </w:r>
      <w:r w:rsidR="00AD7366">
        <w:rPr>
          <w:noProof/>
        </w:rPr>
        <w:fldChar w:fldCharType="separate"/>
      </w:r>
      <w:r w:rsidR="00EF6FC0">
        <w:rPr>
          <w:noProof/>
        </w:rPr>
        <w:t>18</w:t>
      </w:r>
      <w:r w:rsidR="00AD7366">
        <w:rPr>
          <w:noProof/>
        </w:rPr>
        <w:fldChar w:fldCharType="end"/>
      </w:r>
    </w:p>
    <w:p w:rsidR="00B92509" w:rsidRDefault="00B92509">
      <w:pPr>
        <w:pStyle w:val="TOC1"/>
        <w:tabs>
          <w:tab w:val="left" w:pos="421"/>
          <w:tab w:val="right" w:leader="dot" w:pos="9350"/>
        </w:tabs>
        <w:rPr>
          <w:rFonts w:asciiTheme="minorHAnsi" w:eastAsiaTheme="minorEastAsia" w:hAnsiTheme="minorHAnsi" w:cstheme="minorBidi"/>
          <w:b w:val="0"/>
          <w:caps w:val="0"/>
          <w:noProof/>
          <w:sz w:val="24"/>
          <w:szCs w:val="24"/>
        </w:rPr>
      </w:pPr>
      <w:r w:rsidRPr="00491200">
        <w:rPr>
          <w:rFonts w:cs="Arial"/>
          <w:noProof/>
        </w:rPr>
        <w:t>7.</w:t>
      </w:r>
      <w:r>
        <w:rPr>
          <w:rFonts w:asciiTheme="minorHAnsi" w:eastAsiaTheme="minorEastAsia" w:hAnsiTheme="minorHAnsi" w:cstheme="minorBidi"/>
          <w:b w:val="0"/>
          <w:caps w:val="0"/>
          <w:noProof/>
          <w:sz w:val="24"/>
          <w:szCs w:val="24"/>
        </w:rPr>
        <w:tab/>
      </w:r>
      <w:r w:rsidRPr="00491200">
        <w:rPr>
          <w:rFonts w:cs="Arial"/>
          <w:noProof/>
        </w:rPr>
        <w:t>Use Cases</w:t>
      </w:r>
      <w:r>
        <w:rPr>
          <w:noProof/>
        </w:rPr>
        <w:tab/>
      </w:r>
      <w:r w:rsidR="00AD7366">
        <w:rPr>
          <w:noProof/>
        </w:rPr>
        <w:fldChar w:fldCharType="begin"/>
      </w:r>
      <w:r>
        <w:rPr>
          <w:noProof/>
        </w:rPr>
        <w:instrText xml:space="preserve"> PAGEREF _Toc252283963 \h </w:instrText>
      </w:r>
      <w:r w:rsidR="009E0FF2">
        <w:rPr>
          <w:noProof/>
        </w:rPr>
      </w:r>
      <w:r w:rsidR="00AD7366">
        <w:rPr>
          <w:noProof/>
        </w:rPr>
        <w:fldChar w:fldCharType="separate"/>
      </w:r>
      <w:r w:rsidR="00EF6FC0">
        <w:rPr>
          <w:noProof/>
        </w:rPr>
        <w:t>19</w:t>
      </w:r>
      <w:r w:rsidR="00AD7366">
        <w:rPr>
          <w:noProof/>
        </w:rPr>
        <w:fldChar w:fldCharType="end"/>
      </w:r>
    </w:p>
    <w:p w:rsidR="0056780C" w:rsidRDefault="00AD7366">
      <w:r>
        <w:fldChar w:fldCharType="end"/>
      </w:r>
    </w:p>
    <w:p w:rsidR="0056780C" w:rsidRDefault="0056780C"/>
    <w:p w:rsidR="0056780C" w:rsidRDefault="0056780C">
      <w:pPr>
        <w:pStyle w:val="Heading1"/>
      </w:pPr>
      <w:bookmarkStart w:id="0" w:name="_Toc113093595"/>
      <w:bookmarkStart w:id="1" w:name="_Ref184627810"/>
      <w:bookmarkStart w:id="2" w:name="_Ref184650794"/>
      <w:bookmarkStart w:id="3" w:name="_Toc187814391"/>
      <w:bookmarkStart w:id="4" w:name="_Toc233114561"/>
      <w:bookmarkStart w:id="5" w:name="_Toc252283920"/>
      <w:r>
        <w:t>Change History</w:t>
      </w:r>
      <w:bookmarkEnd w:id="0"/>
      <w:bookmarkEnd w:id="1"/>
      <w:bookmarkEnd w:id="2"/>
      <w:bookmarkEnd w:id="3"/>
      <w:bookmarkEnd w:id="4"/>
      <w:bookmarkEnd w:id="5"/>
    </w:p>
    <w:tbl>
      <w:tblPr>
        <w:tblW w:w="9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tblPr>
      <w:tblGrid>
        <w:gridCol w:w="942"/>
        <w:gridCol w:w="1890"/>
        <w:gridCol w:w="2520"/>
        <w:gridCol w:w="4500"/>
      </w:tblGrid>
      <w:tr w:rsidR="0056780C">
        <w:trPr>
          <w:tblHeader/>
        </w:trPr>
        <w:tc>
          <w:tcPr>
            <w:tcW w:w="942" w:type="dxa"/>
            <w:shd w:val="clear" w:color="auto" w:fill="D9D9D9"/>
          </w:tcPr>
          <w:p w:rsidR="0056780C" w:rsidRDefault="0056780C">
            <w:pPr>
              <w:pStyle w:val="Table-ColHead"/>
              <w:rPr>
                <w:rFonts w:cs="Arial"/>
              </w:rPr>
            </w:pPr>
            <w:r>
              <w:rPr>
                <w:rFonts w:cs="Arial"/>
              </w:rPr>
              <w:t>Version</w:t>
            </w:r>
          </w:p>
        </w:tc>
        <w:tc>
          <w:tcPr>
            <w:tcW w:w="1890" w:type="dxa"/>
            <w:shd w:val="clear" w:color="auto" w:fill="D9D9D9"/>
          </w:tcPr>
          <w:p w:rsidR="0056780C" w:rsidRDefault="0056780C">
            <w:pPr>
              <w:pStyle w:val="Table-ColHead"/>
              <w:rPr>
                <w:rFonts w:cs="Arial"/>
              </w:rPr>
            </w:pPr>
            <w:r>
              <w:rPr>
                <w:rFonts w:cs="Arial"/>
              </w:rPr>
              <w:t>Date</w:t>
            </w:r>
          </w:p>
        </w:tc>
        <w:tc>
          <w:tcPr>
            <w:tcW w:w="2520" w:type="dxa"/>
            <w:shd w:val="clear" w:color="auto" w:fill="D9D9D9"/>
          </w:tcPr>
          <w:p w:rsidR="0056780C" w:rsidRDefault="0056780C">
            <w:pPr>
              <w:pStyle w:val="Table-ColHead"/>
              <w:rPr>
                <w:rFonts w:cs="Arial"/>
              </w:rPr>
            </w:pPr>
            <w:r>
              <w:rPr>
                <w:rFonts w:cs="Arial"/>
              </w:rPr>
              <w:t>Author</w:t>
            </w:r>
          </w:p>
        </w:tc>
        <w:tc>
          <w:tcPr>
            <w:tcW w:w="4500" w:type="dxa"/>
            <w:shd w:val="clear" w:color="auto" w:fill="D9D9D9"/>
          </w:tcPr>
          <w:p w:rsidR="0056780C" w:rsidRDefault="0056780C" w:rsidP="0056780C">
            <w:pPr>
              <w:pStyle w:val="Table-ColHead"/>
              <w:rPr>
                <w:rFonts w:cs="Arial"/>
              </w:rPr>
            </w:pPr>
            <w:r>
              <w:rPr>
                <w:rFonts w:cs="Arial"/>
              </w:rPr>
              <w:t>Changes</w:t>
            </w:r>
          </w:p>
        </w:tc>
      </w:tr>
      <w:tr w:rsidR="0056780C">
        <w:tc>
          <w:tcPr>
            <w:tcW w:w="942" w:type="dxa"/>
          </w:tcPr>
          <w:p w:rsidR="0056780C" w:rsidRDefault="00D52DB8">
            <w:pPr>
              <w:pStyle w:val="Table-Text"/>
              <w:rPr>
                <w:rFonts w:cs="Arial"/>
              </w:rPr>
            </w:pPr>
            <w:r>
              <w:rPr>
                <w:rFonts w:cs="Arial"/>
              </w:rPr>
              <w:t>0.1</w:t>
            </w:r>
          </w:p>
        </w:tc>
        <w:tc>
          <w:tcPr>
            <w:tcW w:w="1890" w:type="dxa"/>
          </w:tcPr>
          <w:p w:rsidR="0056780C" w:rsidRDefault="00F4322A" w:rsidP="00D52DB8">
            <w:pPr>
              <w:pStyle w:val="Table-Text"/>
              <w:rPr>
                <w:rFonts w:cs="Arial"/>
              </w:rPr>
            </w:pPr>
            <w:r>
              <w:rPr>
                <w:rFonts w:cs="Arial"/>
              </w:rPr>
              <w:t xml:space="preserve"> </w:t>
            </w:r>
            <w:r w:rsidR="00D52DB8">
              <w:rPr>
                <w:rFonts w:cs="Arial"/>
              </w:rPr>
              <w:t>Jan 27</w:t>
            </w:r>
            <w:r w:rsidR="0056780C">
              <w:rPr>
                <w:rFonts w:cs="Arial"/>
              </w:rPr>
              <w:t>, 2013</w:t>
            </w:r>
          </w:p>
        </w:tc>
        <w:tc>
          <w:tcPr>
            <w:tcW w:w="2520" w:type="dxa"/>
          </w:tcPr>
          <w:p w:rsidR="0056780C" w:rsidRDefault="0056780C" w:rsidP="0056780C">
            <w:pPr>
              <w:pStyle w:val="Table-Text"/>
              <w:rPr>
                <w:rFonts w:cs="Arial"/>
              </w:rPr>
            </w:pPr>
            <w:r>
              <w:rPr>
                <w:rFonts w:cs="Arial"/>
              </w:rPr>
              <w:t>C. Coughlin (ILS)</w:t>
            </w:r>
          </w:p>
        </w:tc>
        <w:tc>
          <w:tcPr>
            <w:tcW w:w="4500" w:type="dxa"/>
          </w:tcPr>
          <w:p w:rsidR="0056780C" w:rsidRDefault="00F4322A" w:rsidP="0056780C">
            <w:pPr>
              <w:pStyle w:val="Table-Text"/>
              <w:rPr>
                <w:rFonts w:cs="Arial"/>
              </w:rPr>
            </w:pPr>
            <w:r>
              <w:rPr>
                <w:rFonts w:cs="Arial"/>
              </w:rPr>
              <w:t>Initial version</w:t>
            </w:r>
          </w:p>
        </w:tc>
      </w:tr>
      <w:tr w:rsidR="0037282F">
        <w:tc>
          <w:tcPr>
            <w:tcW w:w="942" w:type="dxa"/>
          </w:tcPr>
          <w:p w:rsidR="0037282F" w:rsidRDefault="0037282F">
            <w:pPr>
              <w:pStyle w:val="Table-Text"/>
              <w:rPr>
                <w:rFonts w:cs="Arial"/>
              </w:rPr>
            </w:pPr>
            <w:r>
              <w:rPr>
                <w:rFonts w:cs="Arial"/>
              </w:rPr>
              <w:t>0.2</w:t>
            </w:r>
          </w:p>
        </w:tc>
        <w:tc>
          <w:tcPr>
            <w:tcW w:w="1890" w:type="dxa"/>
          </w:tcPr>
          <w:p w:rsidR="0037282F" w:rsidRDefault="0037282F" w:rsidP="00D52DB8">
            <w:pPr>
              <w:pStyle w:val="Table-Text"/>
              <w:rPr>
                <w:rFonts w:cs="Arial"/>
              </w:rPr>
            </w:pPr>
            <w:r>
              <w:rPr>
                <w:rFonts w:cs="Arial"/>
              </w:rPr>
              <w:t>Jan 28, 2014</w:t>
            </w:r>
          </w:p>
        </w:tc>
        <w:tc>
          <w:tcPr>
            <w:tcW w:w="2520" w:type="dxa"/>
          </w:tcPr>
          <w:p w:rsidR="0037282F" w:rsidRDefault="0037282F" w:rsidP="0056780C">
            <w:pPr>
              <w:pStyle w:val="Table-Text"/>
              <w:rPr>
                <w:rFonts w:cs="Arial"/>
              </w:rPr>
            </w:pPr>
            <w:r>
              <w:rPr>
                <w:rFonts w:cs="Arial"/>
              </w:rPr>
              <w:t>C. Coughlin (ILS)</w:t>
            </w:r>
          </w:p>
        </w:tc>
        <w:tc>
          <w:tcPr>
            <w:tcW w:w="4500" w:type="dxa"/>
          </w:tcPr>
          <w:p w:rsidR="0037282F" w:rsidRDefault="0037282F" w:rsidP="0056780C">
            <w:pPr>
              <w:pStyle w:val="Table-Text"/>
              <w:rPr>
                <w:rFonts w:cs="Arial"/>
              </w:rPr>
            </w:pPr>
            <w:r>
              <w:rPr>
                <w:rFonts w:cs="Arial"/>
              </w:rPr>
              <w:t>Application based on block &amp; connector interface</w:t>
            </w:r>
          </w:p>
        </w:tc>
      </w:tr>
    </w:tbl>
    <w:p w:rsidR="0056780C" w:rsidRDefault="0056780C" w:rsidP="0056780C">
      <w:pPr>
        <w:pStyle w:val="Heading2-FormatOnly"/>
        <w:numPr>
          <w:ilvl w:val="0"/>
          <w:numId w:val="0"/>
        </w:numPr>
      </w:pPr>
    </w:p>
    <w:p w:rsidR="00E6644D" w:rsidRDefault="00E6644D" w:rsidP="00E6644D">
      <w:pPr>
        <w:pStyle w:val="Heading2"/>
      </w:pPr>
      <w:bookmarkStart w:id="6" w:name="_Toc239002112"/>
      <w:bookmarkStart w:id="7" w:name="_Toc252283921"/>
      <w:r>
        <w:t>References</w:t>
      </w:r>
      <w:bookmarkEnd w:id="6"/>
      <w:bookmarkEnd w:id="7"/>
    </w:p>
    <w:tbl>
      <w:tblPr>
        <w:tblW w:w="9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000"/>
      </w:tblPr>
      <w:tblGrid>
        <w:gridCol w:w="942"/>
        <w:gridCol w:w="1470"/>
        <w:gridCol w:w="2940"/>
        <w:gridCol w:w="4500"/>
      </w:tblGrid>
      <w:tr w:rsidR="00E6644D">
        <w:trPr>
          <w:tblHeader/>
        </w:trPr>
        <w:tc>
          <w:tcPr>
            <w:tcW w:w="942" w:type="dxa"/>
            <w:shd w:val="clear" w:color="auto" w:fill="D9D9D9"/>
          </w:tcPr>
          <w:p w:rsidR="00E6644D" w:rsidRDefault="00E6644D">
            <w:pPr>
              <w:pStyle w:val="Table-ColHead"/>
              <w:rPr>
                <w:rFonts w:cs="Arial"/>
              </w:rPr>
            </w:pPr>
            <w:r>
              <w:rPr>
                <w:rFonts w:cs="Arial"/>
              </w:rPr>
              <w:t>Version</w:t>
            </w:r>
          </w:p>
        </w:tc>
        <w:tc>
          <w:tcPr>
            <w:tcW w:w="1470" w:type="dxa"/>
            <w:shd w:val="clear" w:color="auto" w:fill="D9D9D9"/>
          </w:tcPr>
          <w:p w:rsidR="00E6644D" w:rsidRDefault="00E6644D">
            <w:pPr>
              <w:pStyle w:val="Table-ColHead"/>
              <w:rPr>
                <w:rFonts w:cs="Arial"/>
              </w:rPr>
            </w:pPr>
            <w:r>
              <w:rPr>
                <w:rFonts w:cs="Arial"/>
              </w:rPr>
              <w:t>Date</w:t>
            </w:r>
          </w:p>
        </w:tc>
        <w:tc>
          <w:tcPr>
            <w:tcW w:w="2940" w:type="dxa"/>
            <w:shd w:val="clear" w:color="auto" w:fill="D9D9D9"/>
          </w:tcPr>
          <w:p w:rsidR="00E6644D" w:rsidRDefault="00E6644D">
            <w:pPr>
              <w:pStyle w:val="Table-ColHead"/>
              <w:rPr>
                <w:rFonts w:cs="Arial"/>
              </w:rPr>
            </w:pPr>
            <w:r>
              <w:rPr>
                <w:rFonts w:cs="Arial"/>
              </w:rPr>
              <w:t>Title</w:t>
            </w:r>
          </w:p>
        </w:tc>
        <w:tc>
          <w:tcPr>
            <w:tcW w:w="4500" w:type="dxa"/>
            <w:shd w:val="clear" w:color="auto" w:fill="D9D9D9"/>
          </w:tcPr>
          <w:p w:rsidR="00E6644D" w:rsidRDefault="00230689" w:rsidP="0056780C">
            <w:pPr>
              <w:pStyle w:val="Table-ColHead"/>
              <w:rPr>
                <w:rFonts w:cs="Arial"/>
              </w:rPr>
            </w:pPr>
            <w:r>
              <w:rPr>
                <w:rFonts w:cs="Arial"/>
              </w:rPr>
              <w:t>Author</w:t>
            </w:r>
          </w:p>
        </w:tc>
      </w:tr>
      <w:tr w:rsidR="00E6644D">
        <w:tc>
          <w:tcPr>
            <w:tcW w:w="942" w:type="dxa"/>
          </w:tcPr>
          <w:p w:rsidR="00E6644D" w:rsidRDefault="00230689">
            <w:pPr>
              <w:pStyle w:val="Table-Text"/>
              <w:rPr>
                <w:rFonts w:cs="Arial"/>
              </w:rPr>
            </w:pPr>
            <w:r>
              <w:rPr>
                <w:rFonts w:cs="Arial"/>
              </w:rPr>
              <w:t>2.0r1</w:t>
            </w:r>
          </w:p>
        </w:tc>
        <w:tc>
          <w:tcPr>
            <w:tcW w:w="1470" w:type="dxa"/>
          </w:tcPr>
          <w:p w:rsidR="00E6644D" w:rsidRDefault="00230689" w:rsidP="00720177">
            <w:pPr>
              <w:pStyle w:val="Table-Text"/>
              <w:rPr>
                <w:rFonts w:cs="Arial"/>
              </w:rPr>
            </w:pPr>
            <w:r>
              <w:rPr>
                <w:rFonts w:cs="Arial"/>
              </w:rPr>
              <w:t>May 2006</w:t>
            </w:r>
          </w:p>
        </w:tc>
        <w:tc>
          <w:tcPr>
            <w:tcW w:w="2940" w:type="dxa"/>
          </w:tcPr>
          <w:p w:rsidR="00E6644D" w:rsidRDefault="00230689" w:rsidP="0056780C">
            <w:pPr>
              <w:pStyle w:val="Table-Text"/>
              <w:rPr>
                <w:rFonts w:cs="Arial"/>
              </w:rPr>
            </w:pPr>
            <w:r>
              <w:rPr>
                <w:rFonts w:cs="Arial"/>
              </w:rPr>
              <w:t>ExxonMobil – BRCP – Toolkit Migration Project</w:t>
            </w:r>
          </w:p>
        </w:tc>
        <w:tc>
          <w:tcPr>
            <w:tcW w:w="4500" w:type="dxa"/>
          </w:tcPr>
          <w:p w:rsidR="00E6644D" w:rsidRPr="00720C09" w:rsidRDefault="00230689" w:rsidP="0056780C">
            <w:pPr>
              <w:pStyle w:val="Table-Text"/>
              <w:rPr>
                <w:rFonts w:cs="Arial"/>
              </w:rPr>
            </w:pPr>
            <w:r>
              <w:rPr>
                <w:rFonts w:cs="Arial"/>
              </w:rPr>
              <w:t>ILS Automation for EM - BRCP</w:t>
            </w:r>
          </w:p>
        </w:tc>
      </w:tr>
      <w:tr w:rsidR="00230689">
        <w:tc>
          <w:tcPr>
            <w:tcW w:w="942" w:type="dxa"/>
          </w:tcPr>
          <w:p w:rsidR="00230689" w:rsidRDefault="00230689">
            <w:pPr>
              <w:pStyle w:val="Table-Text"/>
              <w:rPr>
                <w:rFonts w:cs="Arial"/>
              </w:rPr>
            </w:pPr>
            <w:r>
              <w:rPr>
                <w:rFonts w:cs="Arial"/>
              </w:rPr>
              <w:t>2.0r1</w:t>
            </w:r>
          </w:p>
        </w:tc>
        <w:tc>
          <w:tcPr>
            <w:tcW w:w="1470" w:type="dxa"/>
          </w:tcPr>
          <w:p w:rsidR="00230689" w:rsidRDefault="00230689" w:rsidP="00720177">
            <w:pPr>
              <w:pStyle w:val="Table-Text"/>
              <w:rPr>
                <w:rFonts w:cs="Arial"/>
              </w:rPr>
            </w:pPr>
            <w:r>
              <w:rPr>
                <w:rFonts w:cs="Arial"/>
              </w:rPr>
              <w:t>March 2007</w:t>
            </w:r>
          </w:p>
        </w:tc>
        <w:tc>
          <w:tcPr>
            <w:tcW w:w="2940" w:type="dxa"/>
          </w:tcPr>
          <w:p w:rsidR="00230689" w:rsidRDefault="00230689" w:rsidP="00230689">
            <w:pPr>
              <w:pStyle w:val="Table-Text"/>
              <w:rPr>
                <w:rFonts w:cs="Arial"/>
              </w:rPr>
            </w:pPr>
            <w:r>
              <w:rPr>
                <w:rFonts w:cs="Arial"/>
              </w:rPr>
              <w:t xml:space="preserve">ExxonMobil – BRCP – </w:t>
            </w:r>
            <w:r w:rsidR="00205F19">
              <w:rPr>
                <w:rFonts w:cs="Arial"/>
              </w:rPr>
              <w:t>Diagnostics</w:t>
            </w:r>
            <w:r>
              <w:rPr>
                <w:rFonts w:cs="Arial"/>
              </w:rPr>
              <w:t xml:space="preserve"> Toolkit, Engineer’s Documentation</w:t>
            </w:r>
          </w:p>
        </w:tc>
        <w:tc>
          <w:tcPr>
            <w:tcW w:w="4500" w:type="dxa"/>
          </w:tcPr>
          <w:p w:rsidR="00230689" w:rsidRDefault="00230689" w:rsidP="0056780C">
            <w:pPr>
              <w:pStyle w:val="Table-Text"/>
              <w:rPr>
                <w:rFonts w:cs="Arial"/>
              </w:rPr>
            </w:pPr>
            <w:r>
              <w:rPr>
                <w:rFonts w:cs="Arial"/>
              </w:rPr>
              <w:t>ILS Automation for EM - BRCP</w:t>
            </w:r>
          </w:p>
        </w:tc>
      </w:tr>
    </w:tbl>
    <w:p w:rsidR="00D52DB8" w:rsidRDefault="00D52DB8"/>
    <w:p w:rsidR="00D52DB8" w:rsidRDefault="00D52DB8" w:rsidP="00D52DB8">
      <w:pPr>
        <w:pStyle w:val="Heading2"/>
      </w:pPr>
      <w:bookmarkStart w:id="8" w:name="_Toc252283922"/>
      <w:r>
        <w:t>Disclaimer</w:t>
      </w:r>
      <w:bookmarkEnd w:id="8"/>
    </w:p>
    <w:p w:rsidR="00D52DB8" w:rsidRDefault="00D52DB8" w:rsidP="00D52DB8">
      <w:pPr>
        <w:jc w:val="both"/>
      </w:pPr>
      <w:r>
        <w:t xml:space="preserve">The </w:t>
      </w:r>
      <w:r w:rsidR="005559BF">
        <w:t>application</w:t>
      </w:r>
      <w:r>
        <w:t xml:space="preserve"> and its </w:t>
      </w:r>
      <w:r w:rsidR="00205F19">
        <w:t>documentation</w:t>
      </w:r>
      <w:r>
        <w:t xml:space="preserve"> are works in-progress. At times, this document may describe features not-yet-</w:t>
      </w:r>
      <w:r w:rsidR="00205F19">
        <w:t>implemented</w:t>
      </w:r>
      <w:r>
        <w:t xml:space="preserve">. In these cases the text will be annotated in </w:t>
      </w:r>
      <w:r w:rsidRPr="00D52DB8">
        <w:rPr>
          <w:i/>
        </w:rPr>
        <w:t>italics</w:t>
      </w:r>
      <w:r>
        <w:t>.</w:t>
      </w:r>
    </w:p>
    <w:p w:rsidR="0056780C" w:rsidRDefault="0056780C"/>
    <w:p w:rsidR="0056780C" w:rsidRDefault="0056780C">
      <w:pPr>
        <w:pStyle w:val="Heading1"/>
        <w:rPr>
          <w:rFonts w:cs="Arial"/>
        </w:rPr>
      </w:pPr>
      <w:bookmarkStart w:id="9" w:name="_Toc187814392"/>
      <w:bookmarkStart w:id="10" w:name="_Toc233114562"/>
      <w:bookmarkStart w:id="11" w:name="_Toc252283923"/>
      <w:r>
        <w:rPr>
          <w:rFonts w:cs="Arial"/>
        </w:rPr>
        <w:t>Introduction</w:t>
      </w:r>
      <w:bookmarkEnd w:id="9"/>
      <w:bookmarkEnd w:id="10"/>
      <w:bookmarkEnd w:id="11"/>
    </w:p>
    <w:p w:rsidR="008E2C32" w:rsidRDefault="00D52DB8" w:rsidP="00AF42CD">
      <w:pPr>
        <w:jc w:val="both"/>
      </w:pPr>
      <w:bookmarkStart w:id="12" w:name="_Toc493072928"/>
      <w:r>
        <w:t>The ExxonMobil</w:t>
      </w:r>
      <w:r w:rsidR="00AF42CD">
        <w:t xml:space="preserve"> Chemicals Diagnostic Toolkit is </w:t>
      </w:r>
      <w:r>
        <w:t xml:space="preserve">a collection of applications </w:t>
      </w:r>
      <w:r w:rsidR="00AF42CD">
        <w:t>designed for the detection, management, annunciation, and response to events.  The output</w:t>
      </w:r>
      <w:r>
        <w:t xml:space="preserve"> of any of the constituent tool</w:t>
      </w:r>
      <w:r w:rsidR="00AF42CD">
        <w:t xml:space="preserve"> is a diagnosis, a recommended response to the problem. Details of </w:t>
      </w:r>
      <w:r>
        <w:t>existing</w:t>
      </w:r>
      <w:r w:rsidR="00AF42CD">
        <w:t xml:space="preserve"> application</w:t>
      </w:r>
      <w:r>
        <w:t>s</w:t>
      </w:r>
      <w:r w:rsidR="00AF42CD">
        <w:t xml:space="preserve"> may be found in the references.</w:t>
      </w:r>
    </w:p>
    <w:p w:rsidR="008E2C32" w:rsidRDefault="008E2C32" w:rsidP="00AF42CD">
      <w:pPr>
        <w:jc w:val="both"/>
      </w:pPr>
    </w:p>
    <w:p w:rsidR="008E2C32" w:rsidRDefault="008E2C32" w:rsidP="008E2C32">
      <w:pPr>
        <w:jc w:val="both"/>
      </w:pPr>
      <w:r>
        <w:t>ExxonMobil Chemicals requires that the existing Diagnostic Toolkit be ported from the current platform.  Ignition</w:t>
      </w:r>
      <w:r>
        <w:rPr>
          <w:rFonts w:ascii="Helvetica" w:hAnsi="Helvetica" w:cs="Helvetica"/>
        </w:rPr>
        <w:t>™</w:t>
      </w:r>
      <w:r>
        <w:t xml:space="preserve"> from Inductive Automation has been chosen as the target platform. Ignition is an extensible platform that provides OPC connectivity, database integration and a graphics library for interface development. It is designed to be extensible via Python scripting and custom Java modules.</w:t>
      </w:r>
    </w:p>
    <w:p w:rsidR="00D52DB8" w:rsidRDefault="00D52DB8" w:rsidP="00AF42CD">
      <w:pPr>
        <w:jc w:val="both"/>
      </w:pPr>
    </w:p>
    <w:p w:rsidR="00625CE0" w:rsidRDefault="00D52DB8" w:rsidP="00625CE0">
      <w:pPr>
        <w:jc w:val="both"/>
      </w:pPr>
      <w:r>
        <w:t>The Block Language Toolkit (BLT)</w:t>
      </w:r>
      <w:r w:rsidR="008E2C32">
        <w:t>, the subject of this document,</w:t>
      </w:r>
      <w:r>
        <w:t xml:space="preserve"> is </w:t>
      </w:r>
      <w:r w:rsidR="00C26EDA">
        <w:t>just such a module. It has been designed as a</w:t>
      </w:r>
      <w:r>
        <w:t xml:space="preserve"> hosting platform </w:t>
      </w:r>
      <w:r w:rsidR="00C26EDA">
        <w:t xml:space="preserve">for the Diagnostics applications. </w:t>
      </w:r>
      <w:r w:rsidR="00625CE0">
        <w:t>The</w:t>
      </w:r>
      <w:r w:rsidR="00D62CDA">
        <w:t xml:space="preserve"> overarching requirement of the BLT</w:t>
      </w:r>
      <w:r w:rsidR="00625CE0">
        <w:t xml:space="preserve"> project is</w:t>
      </w:r>
      <w:r w:rsidR="00D62CDA">
        <w:t xml:space="preserve"> to </w:t>
      </w:r>
      <w:r w:rsidR="00C26EDA">
        <w:t>achieve</w:t>
      </w:r>
      <w:r w:rsidR="00D62CDA">
        <w:t xml:space="preserve"> operational equivalency with the current Diagnostic Toolkit on a G2</w:t>
      </w:r>
      <w:r w:rsidR="00D62CDA">
        <w:sym w:font="Symbol" w:char="F0D4"/>
      </w:r>
      <w:r w:rsidR="00D62CDA">
        <w:t xml:space="preserve"> platform. </w:t>
      </w:r>
      <w:r w:rsidR="00C26EDA">
        <w:t>Additionally</w:t>
      </w:r>
      <w:r w:rsidR="00D62CDA">
        <w:t xml:space="preserve">, because of the large number of legacy </w:t>
      </w:r>
      <w:r w:rsidR="00205F19">
        <w:t>applications</w:t>
      </w:r>
      <w:r w:rsidR="00D62CDA">
        <w:t xml:space="preserve">, a </w:t>
      </w:r>
      <w:r w:rsidR="00625CE0">
        <w:t xml:space="preserve">conversion </w:t>
      </w:r>
      <w:r w:rsidR="00D62CDA">
        <w:t xml:space="preserve">utility </w:t>
      </w:r>
      <w:r w:rsidR="00C26EDA">
        <w:t>is required</w:t>
      </w:r>
      <w:r w:rsidR="00D62CDA">
        <w:t>. This utility must export individual legacy diagrams into a form ready for import into the new platform</w:t>
      </w:r>
      <w:r w:rsidR="00AF42CD">
        <w:t>.</w:t>
      </w:r>
    </w:p>
    <w:p w:rsidR="00326005" w:rsidRDefault="00326005" w:rsidP="00326005">
      <w:pPr>
        <w:pStyle w:val="Heading2"/>
      </w:pPr>
      <w:bookmarkStart w:id="13" w:name="_Toc252283924"/>
      <w:r>
        <w:t>Licensing</w:t>
      </w:r>
      <w:bookmarkEnd w:id="13"/>
    </w:p>
    <w:p w:rsidR="00326005" w:rsidRDefault="00326005" w:rsidP="00625CE0">
      <w:pPr>
        <w:jc w:val="both"/>
      </w:pPr>
    </w:p>
    <w:p w:rsidR="00326005" w:rsidRDefault="00326005" w:rsidP="00326005">
      <w:pPr>
        <w:pStyle w:val="Heading3"/>
      </w:pPr>
      <w:bookmarkStart w:id="14" w:name="_Toc252283925"/>
      <w:r>
        <w:t>Ignition</w:t>
      </w:r>
      <w:bookmarkEnd w:id="14"/>
    </w:p>
    <w:p w:rsidR="00326005" w:rsidRDefault="00326005" w:rsidP="00326005">
      <w:r>
        <w:t>The application requires a commercial Ignition license to be obtained by ExxonMobil from I</w:t>
      </w:r>
      <w:r w:rsidR="00D52DB8">
        <w:t>nduction Automation. ExxonMobil</w:t>
      </w:r>
      <w:r>
        <w:t xml:space="preserve"> is responsible for its insta</w:t>
      </w:r>
      <w:r w:rsidR="004D29D2">
        <w:t>llation on application servers.</w:t>
      </w:r>
    </w:p>
    <w:p w:rsidR="00326005" w:rsidRDefault="00D52DB8" w:rsidP="00326005">
      <w:pPr>
        <w:pStyle w:val="Heading3"/>
      </w:pPr>
      <w:bookmarkStart w:id="15" w:name="_Toc252283926"/>
      <w:r>
        <w:t>Toolkit</w:t>
      </w:r>
      <w:bookmarkEnd w:id="15"/>
    </w:p>
    <w:p w:rsidR="005559BF" w:rsidRDefault="00326005" w:rsidP="00326005">
      <w:r>
        <w:t xml:space="preserve">The </w:t>
      </w:r>
      <w:r w:rsidR="005559BF">
        <w:t xml:space="preserve">Block Language Toolkit </w:t>
      </w:r>
      <w:r w:rsidR="008E2C32">
        <w:t xml:space="preserve">is the joint property </w:t>
      </w:r>
      <w:r w:rsidR="009E0FF2">
        <w:t>of ILS Automation</w:t>
      </w:r>
      <w:r w:rsidR="008E2C32">
        <w:t xml:space="preserve"> and ExxonMobil Chemicals</w:t>
      </w:r>
      <w:r w:rsidR="005559BF">
        <w:t xml:space="preserve">. </w:t>
      </w:r>
      <w:r w:rsidR="009E0FF2">
        <w:t xml:space="preserve"> Any applications based on the toolkit in collaboration with ExxonMobil Chemicals remain the property of ExxonMobilChemicals.</w:t>
      </w:r>
    </w:p>
    <w:p w:rsidR="005559BF" w:rsidRDefault="005559BF" w:rsidP="00326005"/>
    <w:p w:rsidR="00326005" w:rsidRDefault="005559BF" w:rsidP="00326005">
      <w:r>
        <w:t>The</w:t>
      </w:r>
      <w:r w:rsidR="00326005">
        <w:t xml:space="preserve"> application is heavily dependent</w:t>
      </w:r>
      <w:r>
        <w:t xml:space="preserve"> on </w:t>
      </w:r>
      <w:r w:rsidR="00205F19">
        <w:t>various</w:t>
      </w:r>
      <w:r>
        <w:t xml:space="preserve"> open-source packages</w:t>
      </w:r>
      <w:r w:rsidR="00326005">
        <w:t xml:space="preserve">. </w:t>
      </w:r>
      <w:r w:rsidRPr="005559BF">
        <w:rPr>
          <w:i/>
        </w:rPr>
        <w:t>The packages are listed in the license statement that is displayed when loading the module</w:t>
      </w:r>
      <w:r>
        <w:t>. Open source packages have been carefully selected to included only those with</w:t>
      </w:r>
      <w:r w:rsidR="00326005">
        <w:t xml:space="preserve"> license</w:t>
      </w:r>
      <w:r>
        <w:t>s that</w:t>
      </w:r>
      <w:r w:rsidR="00326005">
        <w:t xml:space="preserve"> allows free an</w:t>
      </w:r>
      <w:r>
        <w:t>d unfettered use of the package</w:t>
      </w:r>
      <w:r w:rsidR="00326005">
        <w:t>.</w:t>
      </w:r>
    </w:p>
    <w:p w:rsidR="008917D2" w:rsidRDefault="008917D2" w:rsidP="00625CE0">
      <w:pPr>
        <w:jc w:val="both"/>
      </w:pPr>
    </w:p>
    <w:p w:rsidR="008917D2" w:rsidRDefault="008917D2" w:rsidP="008917D2">
      <w:pPr>
        <w:pStyle w:val="Heading2"/>
      </w:pPr>
      <w:bookmarkStart w:id="16" w:name="_Toc252283927"/>
      <w:r>
        <w:t>Prerequisites</w:t>
      </w:r>
      <w:bookmarkEnd w:id="16"/>
    </w:p>
    <w:p w:rsidR="008917D2" w:rsidRDefault="008917D2" w:rsidP="008917D2">
      <w:pPr>
        <w:jc w:val="both"/>
      </w:pPr>
    </w:p>
    <w:p w:rsidR="008917D2" w:rsidRDefault="008917D2" w:rsidP="008917D2">
      <w:pPr>
        <w:pStyle w:val="Heading3"/>
      </w:pPr>
      <w:bookmarkStart w:id="17" w:name="_Toc252283928"/>
      <w:r>
        <w:t>Java</w:t>
      </w:r>
      <w:bookmarkEnd w:id="17"/>
    </w:p>
    <w:p w:rsidR="008917D2" w:rsidRDefault="00A91418" w:rsidP="008917D2">
      <w:r>
        <w:t>The application</w:t>
      </w:r>
      <w:r w:rsidR="008917D2">
        <w:t xml:space="preserve"> requires Java JDK1.7.</w:t>
      </w:r>
      <w:r w:rsidR="005559BF">
        <w:t xml:space="preserve">  It is the customer’s responsibility to install the Java JDK on any system that will be running the application.</w:t>
      </w:r>
    </w:p>
    <w:p w:rsidR="008917D2" w:rsidRDefault="008917D2" w:rsidP="008917D2">
      <w:pPr>
        <w:pStyle w:val="Heading3"/>
      </w:pPr>
      <w:bookmarkStart w:id="18" w:name="_Toc252283929"/>
      <w:r>
        <w:t>Eclipse</w:t>
      </w:r>
      <w:bookmarkEnd w:id="18"/>
    </w:p>
    <w:p w:rsidR="0029312C" w:rsidRDefault="008917D2" w:rsidP="008917D2">
      <w:r>
        <w:t>For development support, compilation of Java 1.7 code requires Eclipse Juno, Kepler or newer.</w:t>
      </w:r>
      <w:r w:rsidR="005559BF">
        <w:t xml:space="preserve"> Any systems to be used for development require a Java SDK installation.</w:t>
      </w:r>
    </w:p>
    <w:p w:rsidR="0029312C" w:rsidRDefault="0029312C" w:rsidP="0029312C">
      <w:pPr>
        <w:pStyle w:val="Heading3"/>
      </w:pPr>
      <w:bookmarkStart w:id="19" w:name="_Toc252283930"/>
      <w:r>
        <w:t>Ignition</w:t>
      </w:r>
      <w:bookmarkEnd w:id="19"/>
    </w:p>
    <w:p w:rsidR="0029312C" w:rsidRDefault="0029312C" w:rsidP="0029312C">
      <w:r>
        <w:t xml:space="preserve">This </w:t>
      </w:r>
      <w:r w:rsidR="00D52DB8">
        <w:t>application requires Ignition 7.7.0</w:t>
      </w:r>
      <w:r>
        <w:t xml:space="preserve"> or newer.</w:t>
      </w:r>
      <w:r w:rsidR="009B765B">
        <w:t xml:space="preserve"> </w:t>
      </w:r>
    </w:p>
    <w:p w:rsidR="008917D2" w:rsidRDefault="008917D2" w:rsidP="008917D2"/>
    <w:p w:rsidR="008917D2" w:rsidRDefault="008917D2" w:rsidP="008917D2"/>
    <w:p w:rsidR="00625CE0" w:rsidRDefault="00625CE0" w:rsidP="00625CE0">
      <w:pPr>
        <w:jc w:val="both"/>
      </w:pPr>
    </w:p>
    <w:p w:rsidR="0056780C" w:rsidRDefault="00AF42CD" w:rsidP="00625CE0">
      <w:pPr>
        <w:pStyle w:val="Heading1"/>
        <w:rPr>
          <w:rFonts w:cs="Arial"/>
        </w:rPr>
      </w:pPr>
      <w:bookmarkStart w:id="20" w:name="_Toc252283931"/>
      <w:r>
        <w:t>Architecture</w:t>
      </w:r>
      <w:bookmarkEnd w:id="20"/>
    </w:p>
    <w:p w:rsidR="00D21A5F" w:rsidRDefault="00AF42CD" w:rsidP="00D21A5F">
      <w:pPr>
        <w:keepNext/>
        <w:jc w:val="both"/>
      </w:pPr>
      <w:bookmarkStart w:id="21" w:name="_Toc44232509"/>
      <w:r>
        <w:t xml:space="preserve">An Ignition project is, by its very nature, </w:t>
      </w:r>
      <w:proofErr w:type="gramStart"/>
      <w:r>
        <w:t>a client</w:t>
      </w:r>
      <w:proofErr w:type="gramEnd"/>
      <w:r>
        <w:t xml:space="preserve">-server architecture. The server is called the “Gateway”. </w:t>
      </w:r>
      <w:r w:rsidR="00D21A5F">
        <w:t>It supports autonomous processing without need for clients.</w:t>
      </w:r>
    </w:p>
    <w:p w:rsidR="00D21A5F" w:rsidRDefault="00D21A5F" w:rsidP="00D21A5F">
      <w:pPr>
        <w:keepNext/>
        <w:jc w:val="both"/>
      </w:pPr>
    </w:p>
    <w:p w:rsidR="00D21A5F" w:rsidRDefault="005559BF" w:rsidP="00D21A5F">
      <w:pPr>
        <w:keepNext/>
        <w:jc w:val="both"/>
      </w:pPr>
      <w:r>
        <w:t>Client views are provided for o</w:t>
      </w:r>
      <w:r w:rsidR="00D21A5F">
        <w:t>bservation and/or control of the application. Clients can either co-reside on the server platform or be remote.</w:t>
      </w:r>
    </w:p>
    <w:p w:rsidR="00D21A5F" w:rsidRDefault="00D21A5F" w:rsidP="00D21A5F">
      <w:pPr>
        <w:keepNext/>
        <w:jc w:val="both"/>
      </w:pPr>
    </w:p>
    <w:p w:rsidR="00BA517D" w:rsidRDefault="00D21A5F" w:rsidP="009E0FF2">
      <w:pPr>
        <w:keepNext/>
        <w:jc w:val="both"/>
        <w:rPr>
          <w:color w:val="C5000B"/>
        </w:rPr>
      </w:pPr>
      <w:r>
        <w:t xml:space="preserve">The Ignition platform </w:t>
      </w:r>
      <w:r w:rsidR="003124C0">
        <w:t>is typically</w:t>
      </w:r>
      <w:r>
        <w:t xml:space="preserve"> customized </w:t>
      </w:r>
      <w:r w:rsidR="00BD0A33">
        <w:t>using Python scripting combined with Ignition-provided user-interface widgets</w:t>
      </w:r>
      <w:r w:rsidR="009E0FF2">
        <w:t>.</w:t>
      </w:r>
      <w:r w:rsidR="009E0FF2" w:rsidRPr="009E0FF2">
        <w:t xml:space="preserve"> </w:t>
      </w:r>
      <w:r w:rsidR="003124C0">
        <w:t>The</w:t>
      </w:r>
      <w:r w:rsidR="00BA517D">
        <w:t xml:space="preserve"> specific </w:t>
      </w:r>
      <w:r w:rsidR="00BD0A33">
        <w:t xml:space="preserve">Python </w:t>
      </w:r>
      <w:r w:rsidR="00BA517D">
        <w:t>imple</w:t>
      </w:r>
      <w:r w:rsidR="009E0FF2">
        <w:t xml:space="preserve">mentation </w:t>
      </w:r>
      <w:r w:rsidR="003124C0">
        <w:t>is</w:t>
      </w:r>
      <w:r w:rsidR="00BD0A33">
        <w:t xml:space="preserve"> </w:t>
      </w:r>
      <w:r w:rsidR="003124C0">
        <w:t>2.6 via</w:t>
      </w:r>
      <w:r w:rsidR="009E0FF2">
        <w:t xml:space="preserve"> </w:t>
      </w:r>
      <w:r w:rsidR="00BD0A33">
        <w:t xml:space="preserve">a Java-based translator called </w:t>
      </w:r>
      <w:r w:rsidR="009E0FF2">
        <w:t>Jython</w:t>
      </w:r>
      <w:r w:rsidR="00BD0A33">
        <w:t xml:space="preserve"> 2.5.</w:t>
      </w:r>
      <w:r w:rsidR="009E0FF2">
        <w:t xml:space="preserve">  </w:t>
      </w:r>
      <w:r w:rsidR="00BD0A33">
        <w:t xml:space="preserve">Since Jython is </w:t>
      </w:r>
      <w:r w:rsidR="003124C0">
        <w:t>Java-</w:t>
      </w:r>
      <w:r w:rsidR="00BD0A33">
        <w:t>, it</w:t>
      </w:r>
      <w:r w:rsidR="003124C0">
        <w:t xml:space="preserve"> </w:t>
      </w:r>
      <w:r w:rsidR="009E0FF2">
        <w:t xml:space="preserve">has the ability to utilize Java </w:t>
      </w:r>
      <w:r w:rsidR="003124C0">
        <w:t>modules, classes and methods</w:t>
      </w:r>
      <w:r w:rsidR="00BD0A33">
        <w:t xml:space="preserve"> in a very straightford manner</w:t>
      </w:r>
      <w:r w:rsidR="003124C0">
        <w:t xml:space="preserve">.  </w:t>
      </w:r>
      <w:r w:rsidR="009E0FF2" w:rsidRPr="00BA517D">
        <w:t>Python</w:t>
      </w:r>
      <w:r w:rsidR="00BA517D" w:rsidRPr="00BA517D">
        <w:t>/Jython</w:t>
      </w:r>
      <w:r w:rsidR="009E0FF2" w:rsidRPr="00BA517D">
        <w:t xml:space="preserve"> scripts exe</w:t>
      </w:r>
      <w:r w:rsidR="00BA517D">
        <w:t>cute either within a client</w:t>
      </w:r>
      <w:r w:rsidR="00BD0A33">
        <w:t>/designer</w:t>
      </w:r>
      <w:r w:rsidR="00BA517D">
        <w:t xml:space="preserve"> or g</w:t>
      </w:r>
      <w:r w:rsidR="009E0FF2" w:rsidRPr="00BA517D">
        <w:t>ateway</w:t>
      </w:r>
      <w:r w:rsidR="00BA517D">
        <w:t xml:space="preserve"> scopes</w:t>
      </w:r>
      <w:r w:rsidR="009E0FF2" w:rsidRPr="00BA517D">
        <w:t xml:space="preserve">.  Client scripts are intended for functionality associated with user-interaction.  Gateway </w:t>
      </w:r>
      <w:r w:rsidR="00205F19" w:rsidRPr="00BA517D">
        <w:t>scripts</w:t>
      </w:r>
      <w:r w:rsidR="009E0FF2" w:rsidRPr="00BA517D">
        <w:t xml:space="preserve"> execute without user-interaction</w:t>
      </w:r>
      <w:r w:rsidR="009E0FF2">
        <w:rPr>
          <w:color w:val="C5000B"/>
        </w:rPr>
        <w:t xml:space="preserve">. </w:t>
      </w:r>
    </w:p>
    <w:p w:rsidR="009E0FF2" w:rsidRDefault="009E0FF2" w:rsidP="009E0FF2">
      <w:pPr>
        <w:keepNext/>
        <w:jc w:val="both"/>
        <w:rPr>
          <w:color w:val="C5000B"/>
        </w:rPr>
      </w:pPr>
      <w:r>
        <w:rPr>
          <w:color w:val="C5000B"/>
        </w:rPr>
        <w:t xml:space="preserve"> </w:t>
      </w:r>
    </w:p>
    <w:p w:rsidR="003124C0" w:rsidRPr="006423BF" w:rsidRDefault="00BA517D" w:rsidP="003124C0">
      <w:pPr>
        <w:tabs>
          <w:tab w:val="left" w:pos="1650"/>
        </w:tabs>
        <w:spacing w:before="120"/>
        <w:jc w:val="both"/>
      </w:pPr>
      <w:r>
        <w:t>Additionally</w:t>
      </w:r>
      <w:r w:rsidR="00BD0A33">
        <w:t>,</w:t>
      </w:r>
      <w:r>
        <w:t xml:space="preserve"> the </w:t>
      </w:r>
      <w:r w:rsidR="00BD0A33">
        <w:t xml:space="preserve">Ignition </w:t>
      </w:r>
      <w:r>
        <w:t xml:space="preserve">platform may be extended by customized Java packages called modules. </w:t>
      </w:r>
      <w:r w:rsidR="00BD0A33">
        <w:t xml:space="preserve">Based on the Ignition Software Development Kit (SDK), modules are tightly integrated with other parts of the platform. </w:t>
      </w:r>
      <w:r>
        <w:t xml:space="preserve">For the purposes of the toolkit, </w:t>
      </w:r>
      <w:r w:rsidR="00BD0A33">
        <w:t xml:space="preserve">a module was developed to take advantage of the block-and-connector interface and to implement </w:t>
      </w:r>
      <w:r w:rsidR="00D21A5F">
        <w:t>the execution engine</w:t>
      </w:r>
      <w:r>
        <w:t xml:space="preserve"> </w:t>
      </w:r>
      <w:r w:rsidR="00BD0A33">
        <w:t>as a completely autonomous entity</w:t>
      </w:r>
      <w:r w:rsidR="00D21A5F">
        <w:t xml:space="preserve">. </w:t>
      </w:r>
      <w:r w:rsidR="003124C0">
        <w:t xml:space="preserve">The </w:t>
      </w:r>
      <w:r w:rsidR="00BD0A33">
        <w:t xml:space="preserve">BLT </w:t>
      </w:r>
      <w:r w:rsidR="003124C0">
        <w:t>executes completely within the Ignition gateway scope, but offers hooks via RPC calls to designer and client scopes as well.</w:t>
      </w:r>
      <w:r w:rsidR="00BD0A33">
        <w:t xml:space="preserve"> It also provides classes that support the Designer-view of a diagram.</w:t>
      </w:r>
    </w:p>
    <w:p w:rsidR="00BA517D" w:rsidRDefault="00BA517D" w:rsidP="00D21A5F">
      <w:pPr>
        <w:keepNext/>
        <w:jc w:val="both"/>
      </w:pPr>
    </w:p>
    <w:p w:rsidR="00BA517D" w:rsidRDefault="00BA517D" w:rsidP="00D21A5F">
      <w:pPr>
        <w:keepNext/>
        <w:jc w:val="both"/>
      </w:pPr>
    </w:p>
    <w:p w:rsidR="00D21A5F" w:rsidRDefault="00D21A5F" w:rsidP="00D21A5F">
      <w:pPr>
        <w:keepNext/>
        <w:jc w:val="both"/>
      </w:pPr>
      <w:r>
        <w:t>The following diagram shows a functional breakdown</w:t>
      </w:r>
      <w:r w:rsidR="00BA517D">
        <w:t xml:space="preserve"> and communications</w:t>
      </w:r>
      <w:r>
        <w:t xml:space="preserve"> between the application </w:t>
      </w:r>
      <w:r w:rsidR="003124C0">
        <w:t>scopes</w:t>
      </w:r>
      <w:r>
        <w:t>.</w:t>
      </w:r>
      <w:r w:rsidR="00D16000">
        <w:t xml:space="preserve"> </w:t>
      </w:r>
      <w:r w:rsidR="003124C0">
        <w:t xml:space="preserve">Code written as part of the </w:t>
      </w:r>
      <w:r w:rsidR="00D16000">
        <w:t xml:space="preserve">Java </w:t>
      </w:r>
      <w:r w:rsidR="003124C0">
        <w:t xml:space="preserve">module </w:t>
      </w:r>
      <w:r w:rsidR="00D16000">
        <w:t>is shown in blue, Python in green</w:t>
      </w:r>
    </w:p>
    <w:p w:rsidR="00D21A5F" w:rsidRDefault="00D21A5F" w:rsidP="00D21A5F">
      <w:pPr>
        <w:keepNext/>
        <w:jc w:val="both"/>
      </w:pPr>
    </w:p>
    <w:p w:rsidR="00D21A5F" w:rsidRDefault="003124C0" w:rsidP="00D21A5F">
      <w:pPr>
        <w:keepNext/>
        <w:jc w:val="center"/>
      </w:pPr>
      <w:bookmarkStart w:id="22" w:name="__RefHeading__153_1908009905"/>
      <w:bookmarkEnd w:id="22"/>
      <w:r>
        <w:rPr>
          <w:noProof/>
        </w:rPr>
        <w:drawing>
          <wp:inline distT="0" distB="0" distL="0" distR="0">
            <wp:extent cx="5943600" cy="3353559"/>
            <wp:effectExtent l="2540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3353559"/>
                    </a:xfrm>
                    <a:prstGeom prst="rect">
                      <a:avLst/>
                    </a:prstGeom>
                    <a:noFill/>
                    <a:ln w="9525">
                      <a:noFill/>
                      <a:miter lim="800000"/>
                      <a:headEnd/>
                      <a:tailEnd/>
                    </a:ln>
                  </pic:spPr>
                </pic:pic>
              </a:graphicData>
            </a:graphic>
          </wp:inline>
        </w:drawing>
      </w:r>
    </w:p>
    <w:p w:rsidR="00D21A5F" w:rsidRDefault="00D21A5F" w:rsidP="00D21A5F">
      <w:pPr>
        <w:pStyle w:val="Caption"/>
        <w:jc w:val="center"/>
      </w:pPr>
      <w:r>
        <w:t xml:space="preserve">Figure </w:t>
      </w:r>
      <w:fldSimple w:instr=" SEQ Figure \* ARABIC ">
        <w:r w:rsidR="00EF6FC0">
          <w:rPr>
            <w:noProof/>
          </w:rPr>
          <w:t>1</w:t>
        </w:r>
      </w:fldSimple>
      <w:r>
        <w:t xml:space="preserve"> – Collaboration Diagram</w:t>
      </w:r>
    </w:p>
    <w:p w:rsidR="00D62CDA" w:rsidRDefault="00D62CDA" w:rsidP="0056780C"/>
    <w:p w:rsidR="00D62CDA" w:rsidRDefault="00D62CDA" w:rsidP="00D62CDA">
      <w:pPr>
        <w:pStyle w:val="Heading2"/>
      </w:pPr>
      <w:bookmarkStart w:id="23" w:name="_Toc252283932"/>
      <w:r>
        <w:t>Prototypes</w:t>
      </w:r>
      <w:bookmarkEnd w:id="23"/>
    </w:p>
    <w:p w:rsidR="00D62CDA" w:rsidRDefault="00D62CDA" w:rsidP="00D62CDA">
      <w:r>
        <w:t xml:space="preserve">The design decision for the current architecture came about </w:t>
      </w:r>
      <w:r w:rsidR="00DD46D0">
        <w:t>after</w:t>
      </w:r>
      <w:r>
        <w:t xml:space="preserve"> testing of a series of prototypes.  </w:t>
      </w:r>
    </w:p>
    <w:p w:rsidR="00D62CDA" w:rsidRDefault="00D62CDA" w:rsidP="00D62CDA"/>
    <w:p w:rsidR="00EE3AD0" w:rsidRDefault="00D62CDA" w:rsidP="00D62CDA">
      <w:r>
        <w:t xml:space="preserve">An initial prototype was developed </w:t>
      </w:r>
      <w:r w:rsidR="008F4C9E">
        <w:t>based on the Vision</w:t>
      </w:r>
      <w:r w:rsidR="008F4C9E">
        <w:sym w:font="Symbol" w:char="F0D4"/>
      </w:r>
      <w:r w:rsidR="008F4C9E">
        <w:t xml:space="preserve"> graphics module that is distributed as part of the Ignition platform. This prototype ran into serious, time-consuming obstacles. </w:t>
      </w:r>
      <w:r w:rsidR="001749B2">
        <w:t>Namely that the concept of connections was not supported and that the graphics classes were not easily extensible.</w:t>
      </w:r>
    </w:p>
    <w:p w:rsidR="00EE3AD0" w:rsidRDefault="00EE3AD0" w:rsidP="00D62CDA"/>
    <w:p w:rsidR="00EE3AD0" w:rsidRDefault="00EE3AD0" w:rsidP="00EE3AD0">
      <w:r>
        <w:t>A second prototype was developed based on the JG</w:t>
      </w:r>
      <w:r w:rsidR="00BA517D">
        <w:t>raphX open-source graphics pack</w:t>
      </w:r>
      <w:r>
        <w:t>age.  It was highly extensible and supported the concept of connections but only at a very primitive level.</w:t>
      </w:r>
      <w:r w:rsidR="00BA517D">
        <w:t xml:space="preserve"> A high level effort would be required to complete the customizations necessary to meet the toolkit requirements.</w:t>
      </w:r>
    </w:p>
    <w:p w:rsidR="00EE3AD0" w:rsidRDefault="00EE3AD0" w:rsidP="00EE3AD0"/>
    <w:p w:rsidR="00EE3AD0" w:rsidRDefault="00EE3AD0" w:rsidP="00EE3AD0">
      <w:r>
        <w:t xml:space="preserve">The final architecture </w:t>
      </w:r>
      <w:r w:rsidR="00DD46D0">
        <w:t>makes</w:t>
      </w:r>
      <w:r>
        <w:t xml:space="preserve"> use of a new feature </w:t>
      </w:r>
      <w:r w:rsidR="00BA517D">
        <w:t>of Ignition 7.7,</w:t>
      </w:r>
      <w:r>
        <w:t xml:space="preserve"> blocks-and-connectors. This interface has proven to be easily customizable and </w:t>
      </w:r>
      <w:proofErr w:type="gramStart"/>
      <w:r>
        <w:t>well-integrated</w:t>
      </w:r>
      <w:proofErr w:type="gramEnd"/>
      <w:r>
        <w:t xml:space="preserve"> into the Ignition framework.</w:t>
      </w:r>
    </w:p>
    <w:p w:rsidR="00D62CDA" w:rsidRDefault="00D62CDA" w:rsidP="00D62CDA"/>
    <w:p w:rsidR="00D62CDA" w:rsidRDefault="00D62CDA" w:rsidP="00D62CDA">
      <w:pPr>
        <w:pStyle w:val="Heading2"/>
      </w:pPr>
      <w:bookmarkStart w:id="24" w:name="_Toc252283933"/>
      <w:r>
        <w:t>Serialization</w:t>
      </w:r>
      <w:bookmarkEnd w:id="24"/>
    </w:p>
    <w:p w:rsidR="00BA517D" w:rsidRDefault="00BA517D" w:rsidP="00BA517D">
      <w:r>
        <w:t>Serialization refers to the process of converting Java objects into a format suitable for storage.  The process of recovering the Java objects from storage is called “marshalling”.</w:t>
      </w:r>
    </w:p>
    <w:p w:rsidR="00BA517D" w:rsidRDefault="00BA517D" w:rsidP="00D62CDA"/>
    <w:p w:rsidR="00EE3AD0" w:rsidRDefault="00BA517D" w:rsidP="00D62CDA">
      <w:r>
        <w:t>Serialization is an important consideration in the toolkit design because, un</w:t>
      </w:r>
      <w:r w:rsidR="00EE3AD0">
        <w:t xml:space="preserve">like the legacy application, the Ignition scopes (Designer, Client and Gateway) are (or can be) hosted on separate systems. They do not share virtual machines. </w:t>
      </w:r>
      <w:r>
        <w:t>Serialization of the model is required to synchronize between scopes.</w:t>
      </w:r>
      <w:r w:rsidR="008E2C32">
        <w:t xml:space="preserve"> It is also used when projects are saved.</w:t>
      </w:r>
    </w:p>
    <w:p w:rsidR="00D62CDA" w:rsidRDefault="00D62CDA" w:rsidP="00D62CDA"/>
    <w:p w:rsidR="00D62CDA" w:rsidRDefault="00D62CDA" w:rsidP="00D62CDA">
      <w:r>
        <w:t>Ignition provides an XML-based mechanism for serialization. However, this was not compatible with Java-generics (strongly typed lists) and was abandoned for that reason.</w:t>
      </w:r>
    </w:p>
    <w:p w:rsidR="00D62CDA" w:rsidRDefault="00D62CDA" w:rsidP="00D62CDA"/>
    <w:p w:rsidR="00CE3DDA" w:rsidRDefault="00D62CDA" w:rsidP="00D62CDA">
      <w:r>
        <w:t>JSON is an a</w:t>
      </w:r>
      <w:r w:rsidR="0012766B">
        <w:t xml:space="preserve">lternative text-based solution. Serialization/deserialization is handled by </w:t>
      </w:r>
      <w:r w:rsidR="00CA3D5B">
        <w:t>an</w:t>
      </w:r>
      <w:r w:rsidR="0012766B">
        <w:t xml:space="preserve"> open-source package named</w:t>
      </w:r>
      <w:r>
        <w:t xml:space="preserve"> “Jackson</w:t>
      </w:r>
      <w:r w:rsidR="0012766B">
        <w:t>”. It is distributed with an Apache license.</w:t>
      </w:r>
      <w:r>
        <w:t xml:space="preserve"> </w:t>
      </w:r>
      <w:r w:rsidR="0012766B">
        <w:t>JSON is used for all serialization within the toolkit.</w:t>
      </w:r>
    </w:p>
    <w:p w:rsidR="00CE3DDA" w:rsidRDefault="00CE3DDA" w:rsidP="00CE3DDA">
      <w:pPr>
        <w:pStyle w:val="Heading2"/>
      </w:pPr>
      <w:bookmarkStart w:id="25" w:name="_Toc252283934"/>
      <w:r>
        <w:t>Custom Blocks</w:t>
      </w:r>
      <w:bookmarkEnd w:id="25"/>
    </w:p>
    <w:p w:rsidR="00E6644D" w:rsidRDefault="00CE3DDA" w:rsidP="00D62CDA">
      <w:r>
        <w:t xml:space="preserve">The design supports user-extension of the block repertoire built into the BLT module. These user-designed blocks are written in Python and stored within a separate Ignition project that can be viewed as a library of custom and may be re-used in multiple applications. </w:t>
      </w:r>
    </w:p>
    <w:p w:rsidR="00D47229" w:rsidRDefault="00D47229" w:rsidP="00D47229">
      <w:pPr>
        <w:pStyle w:val="Heading2"/>
      </w:pPr>
      <w:bookmarkStart w:id="26" w:name="_Toc252283935"/>
      <w:r>
        <w:t>Model</w:t>
      </w:r>
      <w:r w:rsidR="00722186">
        <w:t xml:space="preserve"> Definition</w:t>
      </w:r>
      <w:bookmarkEnd w:id="26"/>
    </w:p>
    <w:p w:rsidR="00CA3D5B" w:rsidRDefault="00D47229" w:rsidP="00D47229">
      <w:r>
        <w:t>In a Model-View-Controller design, the mod</w:t>
      </w:r>
      <w:r w:rsidR="00722186">
        <w:t>el contains the</w:t>
      </w:r>
      <w:r w:rsidR="001E2631">
        <w:t xml:space="preserve"> definition </w:t>
      </w:r>
      <w:r>
        <w:t xml:space="preserve">of the </w:t>
      </w:r>
      <w:r w:rsidR="00722186">
        <w:t xml:space="preserve">core data structures, in this case, a </w:t>
      </w:r>
      <w:r w:rsidR="001E2631">
        <w:t>block diagram.</w:t>
      </w:r>
      <w:r>
        <w:t xml:space="preserve"> For the purposes of this application, the </w:t>
      </w:r>
      <w:r>
        <w:rPr>
          <w:i/>
        </w:rPr>
        <w:t>model</w:t>
      </w:r>
      <w:r>
        <w:t xml:space="preserve"> is a </w:t>
      </w:r>
      <w:r w:rsidR="00EE3AD0" w:rsidRPr="00EE3AD0">
        <w:rPr>
          <w:i/>
        </w:rPr>
        <w:t>ProcessDiagram</w:t>
      </w:r>
      <w:r w:rsidR="00EE3AD0">
        <w:t xml:space="preserve"> </w:t>
      </w:r>
      <w:r>
        <w:t xml:space="preserve">object. It completely describes a diagram </w:t>
      </w:r>
      <w:r w:rsidR="001E2631">
        <w:t>a</w:t>
      </w:r>
      <w:r w:rsidR="00EE3AD0">
        <w:t>nd can be used to render its dis</w:t>
      </w:r>
      <w:r w:rsidR="001E2631">
        <w:t xml:space="preserve">play. </w:t>
      </w:r>
      <w:r>
        <w:t xml:space="preserve"> </w:t>
      </w:r>
      <w:r w:rsidR="001E2631">
        <w:t xml:space="preserve">It </w:t>
      </w:r>
      <w:r w:rsidR="00722186">
        <w:t>becomes</w:t>
      </w:r>
      <w:r w:rsidR="001E2631">
        <w:t xml:space="preserve"> seri</w:t>
      </w:r>
      <w:r w:rsidR="00722186">
        <w:t xml:space="preserve">alized into </w:t>
      </w:r>
      <w:r>
        <w:t xml:space="preserve">a project resource. This </w:t>
      </w:r>
      <w:r w:rsidR="00722186">
        <w:t>resource</w:t>
      </w:r>
      <w:r>
        <w:t xml:space="preserve"> </w:t>
      </w:r>
      <w:r w:rsidR="00EE3AD0">
        <w:t>is the single unifying structure</w:t>
      </w:r>
      <w:r>
        <w:t xml:space="preserve"> that bind</w:t>
      </w:r>
      <w:r w:rsidR="00722186">
        <w:t>s knowledge of a diagram among</w:t>
      </w:r>
      <w:r>
        <w:t xml:space="preserve"> all three Ignition scopes.</w:t>
      </w:r>
    </w:p>
    <w:p w:rsidR="00CA3D5B" w:rsidRDefault="00CA3D5B" w:rsidP="00D47229"/>
    <w:p w:rsidR="00C939B7" w:rsidRDefault="00CA3D5B" w:rsidP="00D47229">
      <w:r>
        <w:t xml:space="preserve">In the Designer, the </w:t>
      </w:r>
      <w:r w:rsidRPr="00CA3D5B">
        <w:rPr>
          <w:i/>
        </w:rPr>
        <w:t>File-&gt;Export</w:t>
      </w:r>
      <w:r>
        <w:t xml:space="preserve"> dialog lists all the resources connected with the current project. This dialog has been modified to include the custom toolkit model resource.</w:t>
      </w:r>
    </w:p>
    <w:p w:rsidR="00E6644D" w:rsidRDefault="00D21A5F" w:rsidP="00E6644D">
      <w:pPr>
        <w:pStyle w:val="Heading2"/>
      </w:pPr>
      <w:bookmarkStart w:id="27" w:name="_Toc252283936"/>
      <w:r>
        <w:t>Gateway</w:t>
      </w:r>
      <w:r w:rsidR="0012766B">
        <w:t xml:space="preserve"> Scope</w:t>
      </w:r>
      <w:bookmarkEnd w:id="27"/>
    </w:p>
    <w:p w:rsidR="004953E6" w:rsidRDefault="00D21A5F" w:rsidP="00E6644D">
      <w:r>
        <w:t xml:space="preserve">For the purposes of the toolkit, the </w:t>
      </w:r>
      <w:r w:rsidR="00185752" w:rsidRPr="00185752">
        <w:rPr>
          <w:i/>
        </w:rPr>
        <w:t>Gateway</w:t>
      </w:r>
      <w:r w:rsidR="00185752">
        <w:t xml:space="preserve"> contains the engine that </w:t>
      </w:r>
      <w:r w:rsidR="0012766B">
        <w:t>executes</w:t>
      </w:r>
      <w:r w:rsidR="00185752">
        <w:t xml:space="preserve"> the logic blocks</w:t>
      </w:r>
      <w:r w:rsidR="00083D8A">
        <w:t>.</w:t>
      </w:r>
      <w:r w:rsidR="00FB79DE">
        <w:t xml:space="preserve"> Block logic is retained in separate </w:t>
      </w:r>
      <w:r w:rsidR="0012766B">
        <w:t>Java or Python</w:t>
      </w:r>
      <w:r w:rsidR="00FB79DE">
        <w:t xml:space="preserve"> class instances. </w:t>
      </w:r>
      <w:r w:rsidR="0012766B">
        <w:t>These classes are the focus of any custom development to extend the toolkit.</w:t>
      </w:r>
    </w:p>
    <w:p w:rsidR="004953E6" w:rsidRDefault="004953E6" w:rsidP="00E6644D"/>
    <w:p w:rsidR="00FB79DE" w:rsidRDefault="00FF484B" w:rsidP="00E6644D">
      <w:r>
        <w:t xml:space="preserve">This </w:t>
      </w:r>
      <w:r w:rsidR="004953E6">
        <w:t xml:space="preserve">design </w:t>
      </w:r>
      <w:r>
        <w:t xml:space="preserve">allows the block logic to be saved and restored just as any other </w:t>
      </w:r>
      <w:r w:rsidR="004953E6">
        <w:t xml:space="preserve">project </w:t>
      </w:r>
      <w:r>
        <w:t>resource. The gateway is a listener on the project resource changes.</w:t>
      </w:r>
      <w:r w:rsidR="004953E6">
        <w:t xml:space="preserve"> This is the mechanism for remaining in synch with the Designer.</w:t>
      </w:r>
    </w:p>
    <w:p w:rsidR="00E6644D" w:rsidRPr="00E6644D" w:rsidRDefault="00E6644D" w:rsidP="00E6644D"/>
    <w:p w:rsidR="00AD3609" w:rsidRDefault="001E12D7" w:rsidP="00AD3609">
      <w:pPr>
        <w:pStyle w:val="Caption"/>
        <w:jc w:val="center"/>
      </w:pPr>
      <w:bookmarkStart w:id="28" w:name="_Ref241900605"/>
      <w:bookmarkStart w:id="29" w:name="_Ref241900562"/>
      <w:r>
        <w:rPr>
          <w:b w:val="0"/>
          <w:bCs w:val="0"/>
          <w:noProof/>
          <w:szCs w:val="24"/>
        </w:rPr>
        <w:drawing>
          <wp:inline distT="0" distB="0" distL="0" distR="0">
            <wp:extent cx="5943600" cy="3768277"/>
            <wp:effectExtent l="2540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943600" cy="3768277"/>
                    </a:xfrm>
                    <a:prstGeom prst="rect">
                      <a:avLst/>
                    </a:prstGeom>
                    <a:noFill/>
                    <a:ln w="9525">
                      <a:noFill/>
                      <a:miter lim="800000"/>
                      <a:headEnd/>
                      <a:tailEnd/>
                    </a:ln>
                  </pic:spPr>
                </pic:pic>
              </a:graphicData>
            </a:graphic>
          </wp:inline>
        </w:drawing>
      </w:r>
      <w:r w:rsidR="00AD3609">
        <w:t xml:space="preserve">Figure </w:t>
      </w:r>
      <w:fldSimple w:instr=" SEQ Figure \* ARABIC ">
        <w:r w:rsidR="00EF6FC0">
          <w:rPr>
            <w:noProof/>
          </w:rPr>
          <w:t>2</w:t>
        </w:r>
      </w:fldSimple>
      <w:bookmarkEnd w:id="28"/>
      <w:r w:rsidR="00AD3609">
        <w:t xml:space="preserve"> – Sequence Diagram</w:t>
      </w:r>
      <w:bookmarkEnd w:id="29"/>
    </w:p>
    <w:p w:rsidR="004953E6" w:rsidRDefault="004953E6" w:rsidP="0056780C">
      <w:r>
        <w:t xml:space="preserve">The diagram above depicts the sequence of operation when </w:t>
      </w:r>
      <w:r w:rsidR="001E12D7">
        <w:t>the tag</w:t>
      </w:r>
      <w:r>
        <w:t xml:space="preserve"> </w:t>
      </w:r>
      <w:r w:rsidR="001E12D7">
        <w:t>listener detects</w:t>
      </w:r>
      <w:r>
        <w:t xml:space="preserve"> </w:t>
      </w:r>
      <w:r w:rsidR="00CA3D5B">
        <w:t>a change</w:t>
      </w:r>
      <w:r w:rsidR="001E12D7">
        <w:t xml:space="preserve"> that is bound to a block property</w:t>
      </w:r>
      <w:r>
        <w:t>.</w:t>
      </w:r>
      <w:r w:rsidR="00CA3D5B">
        <w:t xml:space="preserve"> </w:t>
      </w:r>
      <w:r w:rsidR="001E12D7">
        <w:t>The</w:t>
      </w:r>
      <w:r w:rsidR="00CA3D5B">
        <w:t xml:space="preserve"> activities all take place with</w:t>
      </w:r>
      <w:r w:rsidR="0012766B">
        <w:t xml:space="preserve">in the Gateway scope. </w:t>
      </w:r>
      <w:r>
        <w:t xml:space="preserve">The </w:t>
      </w:r>
      <w:r w:rsidR="00CA3D5B">
        <w:t xml:space="preserve">primary </w:t>
      </w:r>
      <w:r w:rsidR="001E12D7">
        <w:t>actors</w:t>
      </w:r>
      <w:r>
        <w:t xml:space="preserve"> are:</w:t>
      </w:r>
    </w:p>
    <w:p w:rsidR="004953E6" w:rsidRDefault="001E12D7" w:rsidP="004953E6">
      <w:pPr>
        <w:pStyle w:val="List-TODO"/>
      </w:pPr>
      <w:r>
        <w:t>TagListener</w:t>
      </w:r>
      <w:r w:rsidR="004953E6">
        <w:t xml:space="preserve"> – </w:t>
      </w:r>
      <w:r>
        <w:t>The TagListener is configured to listen for changes to all tags that are bound to properties of blocks within a diagram</w:t>
      </w:r>
      <w:r w:rsidR="004953E6">
        <w:t>.</w:t>
      </w:r>
      <w:r>
        <w:t xml:space="preserve"> On detection of a change, the appropriate block is notified.</w:t>
      </w:r>
    </w:p>
    <w:p w:rsidR="004953E6" w:rsidRDefault="000F22DF" w:rsidP="004953E6">
      <w:pPr>
        <w:pStyle w:val="List-TODO"/>
      </w:pPr>
      <w:r>
        <w:t>Block</w:t>
      </w:r>
      <w:r w:rsidR="004953E6">
        <w:t xml:space="preserve"> – </w:t>
      </w:r>
      <w:r>
        <w:t>a process block</w:t>
      </w:r>
      <w:r w:rsidR="004953E6">
        <w:t>.</w:t>
      </w:r>
      <w:r>
        <w:t xml:space="preserve">  On detection of a new value on its input, the block processes the new value and, if approppriate, places a new value on its output. </w:t>
      </w:r>
    </w:p>
    <w:p w:rsidR="000F22DF" w:rsidRDefault="000F22DF" w:rsidP="004953E6">
      <w:pPr>
        <w:pStyle w:val="List-TODO"/>
      </w:pPr>
      <w:r>
        <w:t>Controller</w:t>
      </w:r>
      <w:r w:rsidR="004953E6">
        <w:t xml:space="preserve"> –</w:t>
      </w:r>
      <w:r w:rsidR="0012766B">
        <w:t xml:space="preserve"> </w:t>
      </w:r>
      <w:r>
        <w:t>Execution Controller</w:t>
      </w:r>
      <w:r w:rsidR="006D5918">
        <w:t>.</w:t>
      </w:r>
      <w:r>
        <w:t xml:space="preserve"> The controller is the core dispatcher, accepting inputs and deciding what happens next. In this case, the controller asks the ModelResourceManager which blocks are connected to the output of the block that reported the change. It then notifies those blocks of the new value on their inputs.</w:t>
      </w:r>
    </w:p>
    <w:p w:rsidR="000F22DF" w:rsidRDefault="000F22DF" w:rsidP="004953E6">
      <w:pPr>
        <w:pStyle w:val="List-TODO"/>
      </w:pPr>
      <w:r>
        <w:t>ModelManager = Model Resource Manager. This instance maintains collections of diagrams. The diagram instances are generated whenever a block-model project resouce change (or addition</w:t>
      </w:r>
      <w:proofErr w:type="gramStart"/>
      <w:r>
        <w:t>)  is</w:t>
      </w:r>
      <w:proofErr w:type="gramEnd"/>
      <w:r>
        <w:t xml:space="preserve"> detected. On request from the controller. </w:t>
      </w:r>
      <w:proofErr w:type="gramStart"/>
      <w:r>
        <w:t>the</w:t>
      </w:r>
      <w:proofErr w:type="gramEnd"/>
      <w:r>
        <w:t xml:space="preserve"> manager asks a diagram for a list of blocks downstream from a given block.</w:t>
      </w:r>
    </w:p>
    <w:p w:rsidR="008044DD" w:rsidRDefault="008044DD" w:rsidP="000F22DF">
      <w:pPr>
        <w:pStyle w:val="List-TODO"/>
        <w:numPr>
          <w:ilvl w:val="0"/>
          <w:numId w:val="0"/>
        </w:numPr>
      </w:pPr>
    </w:p>
    <w:p w:rsidR="00E6644D" w:rsidRDefault="008044DD" w:rsidP="008044DD">
      <w:r>
        <w:t>It sjhould be noted that, in the sequence above, the block that receives the initial value update from the tag listener, is probably not to be the same block that receives the value change from the controller.</w:t>
      </w:r>
    </w:p>
    <w:p w:rsidR="00E6644D" w:rsidRDefault="00185752" w:rsidP="00E6644D">
      <w:pPr>
        <w:pStyle w:val="Heading2"/>
      </w:pPr>
      <w:bookmarkStart w:id="30" w:name="_Toc252283937"/>
      <w:r>
        <w:t>Designer</w:t>
      </w:r>
      <w:bookmarkEnd w:id="30"/>
    </w:p>
    <w:p w:rsidR="00E6644D" w:rsidRPr="00E6644D" w:rsidRDefault="00083D8A" w:rsidP="00E6644D">
      <w:r>
        <w:t xml:space="preserve">The </w:t>
      </w:r>
      <w:r w:rsidR="00185752">
        <w:rPr>
          <w:i/>
        </w:rPr>
        <w:t>Designer</w:t>
      </w:r>
      <w:r w:rsidR="00185752">
        <w:t xml:space="preserve"> contains all code for creating and modifying diagrams</w:t>
      </w:r>
      <w:r>
        <w:t>.</w:t>
      </w:r>
    </w:p>
    <w:p w:rsidR="00E6644D" w:rsidRDefault="00E6644D" w:rsidP="0056780C"/>
    <w:p w:rsidR="00E6644D" w:rsidRDefault="00185752" w:rsidP="00E6644D">
      <w:pPr>
        <w:pStyle w:val="Heading2"/>
      </w:pPr>
      <w:bookmarkStart w:id="31" w:name="_Toc252283938"/>
      <w:r>
        <w:t>Client</w:t>
      </w:r>
      <w:bookmarkEnd w:id="31"/>
    </w:p>
    <w:p w:rsidR="00505824" w:rsidRPr="00DD46D0" w:rsidRDefault="00185752" w:rsidP="00083D8A">
      <w:pPr>
        <w:rPr>
          <w:i/>
        </w:rPr>
      </w:pPr>
      <w:r w:rsidRPr="00DD46D0">
        <w:rPr>
          <w:i/>
        </w:rPr>
        <w:t xml:space="preserve">Several Client views are provided for monitoring the state of logic blocks and other results. </w:t>
      </w:r>
    </w:p>
    <w:p w:rsidR="00083D8A" w:rsidRPr="00E6644D" w:rsidRDefault="00083D8A" w:rsidP="00083D8A"/>
    <w:p w:rsidR="00E6644D" w:rsidRDefault="00E6644D" w:rsidP="0056780C"/>
    <w:p w:rsidR="00E6644D" w:rsidRDefault="00E6644D" w:rsidP="00E6644D"/>
    <w:p w:rsidR="00E6644D" w:rsidRDefault="00E6644D" w:rsidP="0056780C"/>
    <w:p w:rsidR="00E6644D" w:rsidRDefault="00AF42CD" w:rsidP="00E6644D">
      <w:pPr>
        <w:pStyle w:val="Heading1"/>
        <w:rPr>
          <w:rFonts w:cs="Arial"/>
        </w:rPr>
      </w:pPr>
      <w:bookmarkStart w:id="32" w:name="_Toc252283939"/>
      <w:r>
        <w:rPr>
          <w:rFonts w:cs="Arial"/>
        </w:rPr>
        <w:t>Gateway</w:t>
      </w:r>
      <w:bookmarkEnd w:id="32"/>
    </w:p>
    <w:p w:rsidR="007453D9" w:rsidRDefault="00185752" w:rsidP="0056780C">
      <w:r>
        <w:t xml:space="preserve">The </w:t>
      </w:r>
      <w:r w:rsidRPr="00185752">
        <w:rPr>
          <w:i/>
        </w:rPr>
        <w:t>Gateway</w:t>
      </w:r>
      <w:r>
        <w:t xml:space="preserve"> </w:t>
      </w:r>
      <w:r w:rsidR="00B47750">
        <w:t xml:space="preserve">“runs” </w:t>
      </w:r>
      <w:r>
        <w:t xml:space="preserve">diagrams defined in the </w:t>
      </w:r>
      <w:r w:rsidRPr="00185752">
        <w:rPr>
          <w:i/>
        </w:rPr>
        <w:t>Designer</w:t>
      </w:r>
      <w:r>
        <w:t xml:space="preserve"> scope. </w:t>
      </w:r>
      <w:r w:rsidR="007453D9">
        <w:t xml:space="preserve">It is the keeper of the “model”, </w:t>
      </w:r>
      <w:r w:rsidR="00B47750">
        <w:t xml:space="preserve">which is </w:t>
      </w:r>
      <w:r w:rsidR="007453D9">
        <w:t xml:space="preserve">a description of the blocks in the diagrams, their attributes and states, </w:t>
      </w:r>
      <w:r w:rsidR="00B47750">
        <w:t>and</w:t>
      </w:r>
      <w:r w:rsidR="007453D9">
        <w:t xml:space="preserve"> the connections between them. </w:t>
      </w:r>
    </w:p>
    <w:p w:rsidR="007453D9" w:rsidRDefault="007453D9" w:rsidP="0056780C"/>
    <w:p w:rsidR="0012766B" w:rsidRDefault="007453D9" w:rsidP="0056780C">
      <w:r>
        <w:t>While it may be tempting to think of the Gateway as a “running engine”, in fact, the Gateway code merely listens to asynchronous events and responds accordingly.</w:t>
      </w:r>
      <w:r w:rsidR="00B47750">
        <w:t xml:space="preserve"> This is shown in the sequence </w:t>
      </w:r>
      <w:r w:rsidR="00205F19">
        <w:t>diagram, Figure</w:t>
      </w:r>
      <w:r w:rsidR="00B47750">
        <w:t>.</w:t>
      </w:r>
    </w:p>
    <w:p w:rsidR="0012766B" w:rsidRDefault="0012766B" w:rsidP="0056780C"/>
    <w:p w:rsidR="00255D5C" w:rsidRDefault="0012766B" w:rsidP="00E16D42">
      <w:r>
        <w:t>There are two live elements of the engine, a watchdog thread used for block input synchronization, and a tag subscrip</w:t>
      </w:r>
      <w:r w:rsidR="00FD45C6">
        <w:t>tion thread. The engine itself</w:t>
      </w:r>
      <w:r>
        <w:t xml:space="preserve"> run</w:t>
      </w:r>
      <w:r w:rsidR="00FD45C6">
        <w:t>s</w:t>
      </w:r>
      <w:r>
        <w:t xml:space="preserve"> a bounded buffer </w:t>
      </w:r>
      <w:r w:rsidR="00FD45C6">
        <w:t>that collects input and processes the resultant output.</w:t>
      </w:r>
    </w:p>
    <w:p w:rsidR="0056780C" w:rsidRDefault="007453D9" w:rsidP="0056780C">
      <w:pPr>
        <w:pStyle w:val="Heading2"/>
      </w:pPr>
      <w:bookmarkStart w:id="33" w:name="_Toc252283940"/>
      <w:r>
        <w:t>Gateway Functions</w:t>
      </w:r>
      <w:bookmarkEnd w:id="33"/>
    </w:p>
    <w:bookmarkEnd w:id="12"/>
    <w:bookmarkEnd w:id="21"/>
    <w:p w:rsidR="0006310D" w:rsidRDefault="00B47750" w:rsidP="009E20B7">
      <w:pPr>
        <w:tabs>
          <w:tab w:val="left" w:pos="1650"/>
        </w:tabs>
        <w:spacing w:before="120"/>
        <w:jc w:val="both"/>
      </w:pPr>
      <w:r>
        <w:t>The subsections below describe the major controller classes in the Gateway scope.</w:t>
      </w:r>
    </w:p>
    <w:p w:rsidR="0013789B" w:rsidRDefault="0013789B" w:rsidP="0013789B">
      <w:pPr>
        <w:pStyle w:val="Heading3"/>
      </w:pPr>
      <w:bookmarkStart w:id="34" w:name="_Toc252283941"/>
      <w:r>
        <w:t>Dispatcher</w:t>
      </w:r>
      <w:bookmarkEnd w:id="34"/>
    </w:p>
    <w:p w:rsidR="0013789B" w:rsidRDefault="003A13D3" w:rsidP="0013789B">
      <w:r>
        <w:t xml:space="preserve">The </w:t>
      </w:r>
      <w:r w:rsidRPr="001E464F">
        <w:rPr>
          <w:i/>
        </w:rPr>
        <w:t>GatewayRpcDispatcher</w:t>
      </w:r>
      <w:r>
        <w:t xml:space="preserve"> registers on startup as the receiver of RPC requests from client or designer components.</w:t>
      </w:r>
      <w:r w:rsidR="009904A4">
        <w:t xml:space="preserve"> </w:t>
      </w:r>
    </w:p>
    <w:p w:rsidR="007453D9" w:rsidRDefault="009C0C13" w:rsidP="0013789B">
      <w:pPr>
        <w:pStyle w:val="Heading3"/>
      </w:pPr>
      <w:bookmarkStart w:id="35" w:name="_Toc252283942"/>
      <w:r>
        <w:t>Resource</w:t>
      </w:r>
      <w:r w:rsidR="007453D9">
        <w:t xml:space="preserve"> Changes</w:t>
      </w:r>
      <w:bookmarkEnd w:id="35"/>
    </w:p>
    <w:p w:rsidR="007453D9" w:rsidRDefault="009C0C13" w:rsidP="007453D9">
      <w:r>
        <w:t xml:space="preserve">The </w:t>
      </w:r>
      <w:r w:rsidRPr="001E464F">
        <w:rPr>
          <w:i/>
        </w:rPr>
        <w:t>ModelResourceManager</w:t>
      </w:r>
      <w:r>
        <w:t xml:space="preserve"> is a project change listener. It detects updates to project resources that hold diagram model definitions. On resource change, it deserializes the </w:t>
      </w:r>
      <w:r w:rsidR="0029042F">
        <w:t>model and informs the engine of the changes.</w:t>
      </w:r>
      <w:r w:rsidR="00FD45C6">
        <w:t xml:space="preserve"> Resource changes are </w:t>
      </w:r>
      <w:r w:rsidR="00205F19">
        <w:t>propagated</w:t>
      </w:r>
      <w:r w:rsidR="00FD45C6">
        <w:t xml:space="preserve"> by Ignition whenever the user selects “Save” in the main Designer menu.</w:t>
      </w:r>
    </w:p>
    <w:p w:rsidR="007453D9" w:rsidRDefault="007453D9" w:rsidP="007453D9"/>
    <w:p w:rsidR="007453D9" w:rsidRDefault="007453D9" w:rsidP="007453D9">
      <w:pPr>
        <w:pStyle w:val="Heading3"/>
      </w:pPr>
      <w:bookmarkStart w:id="36" w:name="_Toc252283943"/>
      <w:r>
        <w:t>Block</w:t>
      </w:r>
      <w:r w:rsidR="001E464F">
        <w:t xml:space="preserve"> Execution</w:t>
      </w:r>
      <w:bookmarkEnd w:id="36"/>
      <w:r>
        <w:t xml:space="preserve"> </w:t>
      </w:r>
    </w:p>
    <w:p w:rsidR="007453D9" w:rsidRDefault="001E464F" w:rsidP="007453D9">
      <w:r>
        <w:t xml:space="preserve">The </w:t>
      </w:r>
      <w:r w:rsidR="00085D92">
        <w:rPr>
          <w:i/>
        </w:rPr>
        <w:t>BlockExecutionController</w:t>
      </w:r>
      <w:r>
        <w:t xml:space="preserve"> </w:t>
      </w:r>
      <w:r w:rsidR="00CA3D5B">
        <w:t xml:space="preserve">follows the </w:t>
      </w:r>
      <w:r>
        <w:t>Singleton</w:t>
      </w:r>
      <w:r w:rsidR="00CA3D5B">
        <w:t xml:space="preserve"> design pattern</w:t>
      </w:r>
      <w:r>
        <w:t xml:space="preserve">. </w:t>
      </w:r>
      <w:r w:rsidR="00085D92">
        <w:t>It is the “engine”. Being a Singleton</w:t>
      </w:r>
      <w:r>
        <w:t xml:space="preserve"> provides a well-known address for the object from anywhere in the Gateway. The engine is called when a block completes evaluation. Its function is to determine the block or blocks that are next to </w:t>
      </w:r>
      <w:proofErr w:type="gramStart"/>
      <w:r>
        <w:t>execute</w:t>
      </w:r>
      <w:proofErr w:type="gramEnd"/>
      <w:r w:rsidR="007453D9">
        <w:t>.</w:t>
      </w:r>
      <w:r>
        <w:t xml:space="preserve"> The selected blocks are provided with th</w:t>
      </w:r>
      <w:r w:rsidR="00B00C22">
        <w:t>e new output value, their input</w:t>
      </w:r>
      <w:r>
        <w:t>, then</w:t>
      </w:r>
      <w:r w:rsidR="00B00C22">
        <w:t xml:space="preserve"> </w:t>
      </w:r>
      <w:r>
        <w:t xml:space="preserve">the </w:t>
      </w:r>
      <w:proofErr w:type="gramStart"/>
      <w:r w:rsidRPr="001E464F">
        <w:rPr>
          <w:i/>
        </w:rPr>
        <w:t>evaluate(</w:t>
      </w:r>
      <w:proofErr w:type="gramEnd"/>
      <w:r w:rsidRPr="001E464F">
        <w:rPr>
          <w:i/>
        </w:rPr>
        <w:t>)</w:t>
      </w:r>
      <w:r>
        <w:t xml:space="preserve"> method is invoked.</w:t>
      </w:r>
    </w:p>
    <w:p w:rsidR="0006310D" w:rsidRDefault="0006310D" w:rsidP="0006310D">
      <w:pPr>
        <w:keepNext/>
        <w:jc w:val="both"/>
      </w:pPr>
    </w:p>
    <w:p w:rsidR="007453D9" w:rsidRDefault="007453D9" w:rsidP="007453D9">
      <w:pPr>
        <w:pStyle w:val="Heading3"/>
      </w:pPr>
      <w:bookmarkStart w:id="37" w:name="_Toc252283944"/>
      <w:r>
        <w:t>Tag Changes</w:t>
      </w:r>
      <w:bookmarkEnd w:id="37"/>
      <w:r>
        <w:t xml:space="preserve"> </w:t>
      </w:r>
    </w:p>
    <w:p w:rsidR="00205F19" w:rsidRDefault="007453D9" w:rsidP="007453D9">
      <w:r>
        <w:t xml:space="preserve">The Gateway </w:t>
      </w:r>
      <w:r w:rsidR="00FD45C6">
        <w:rPr>
          <w:i/>
        </w:rPr>
        <w:t xml:space="preserve">TagListener </w:t>
      </w:r>
      <w:r>
        <w:t xml:space="preserve">subscribes to tags that are identified as block inputs. When the tags change, </w:t>
      </w:r>
      <w:r w:rsidR="001E464F">
        <w:t>the handler inform</w:t>
      </w:r>
      <w:r w:rsidR="00FD45C6">
        <w:t xml:space="preserve">s the </w:t>
      </w:r>
      <w:r w:rsidR="00776219">
        <w:t>appropriate block instance of a property change.</w:t>
      </w:r>
    </w:p>
    <w:p w:rsidR="00205F19" w:rsidRDefault="00205F19" w:rsidP="00205F19">
      <w:pPr>
        <w:pStyle w:val="Heading2"/>
      </w:pPr>
      <w:bookmarkStart w:id="38" w:name="_Toc252283957"/>
      <w:r>
        <w:t>Python Blocks</w:t>
      </w:r>
      <w:bookmarkEnd w:id="38"/>
    </w:p>
    <w:p w:rsidR="00205F19" w:rsidRPr="00CE3DDA" w:rsidRDefault="00205F19" w:rsidP="00205F19">
      <w:pPr>
        <w:tabs>
          <w:tab w:val="left" w:pos="1650"/>
        </w:tabs>
        <w:spacing w:before="120"/>
        <w:jc w:val="both"/>
        <w:rPr>
          <w:i/>
        </w:rPr>
      </w:pPr>
      <w:r w:rsidRPr="00CE3DDA">
        <w:rPr>
          <w:i/>
        </w:rPr>
        <w:t>The toolkit may be extended with a</w:t>
      </w:r>
      <w:r>
        <w:rPr>
          <w:i/>
        </w:rPr>
        <w:t xml:space="preserve">n Ignition Python-project that </w:t>
      </w:r>
      <w:r w:rsidRPr="00CE3DDA">
        <w:rPr>
          <w:i/>
        </w:rPr>
        <w:t xml:space="preserve">registers itself with the BLT module as a process block provider. Custom blocks may then be implemented within this </w:t>
      </w:r>
      <w:r w:rsidR="00EF6FC0">
        <w:rPr>
          <w:i/>
        </w:rPr>
        <w:t>project. The project is then usable within any application using the toolkit. Blocks that are a part of this project behave within the diagram in the same way as blocks that are distributed as part of the BLT module</w:t>
      </w:r>
      <w:r w:rsidRPr="00CE3DDA">
        <w:rPr>
          <w:i/>
        </w:rPr>
        <w:t>.</w:t>
      </w:r>
    </w:p>
    <w:p w:rsidR="00205F19" w:rsidRPr="00CE3DDA" w:rsidRDefault="00205F19" w:rsidP="00205F19">
      <w:pPr>
        <w:tabs>
          <w:tab w:val="left" w:pos="1650"/>
        </w:tabs>
        <w:spacing w:before="120"/>
        <w:jc w:val="both"/>
        <w:rPr>
          <w:i/>
        </w:rPr>
      </w:pPr>
      <w:r w:rsidRPr="00CE3DDA">
        <w:rPr>
          <w:i/>
        </w:rPr>
        <w:t xml:space="preserve">The code exhibit below shows the base class from which all Python-blocks must be derived. </w:t>
      </w:r>
    </w:p>
    <w:p w:rsidR="00205F19" w:rsidRDefault="00205F19" w:rsidP="00205F19">
      <w:pPr>
        <w:tabs>
          <w:tab w:val="left" w:pos="1650"/>
        </w:tabs>
        <w:spacing w:before="120"/>
        <w:jc w:val="both"/>
      </w:pPr>
    </w:p>
    <w:p w:rsidR="00205F19" w:rsidRPr="00A02B4F" w:rsidRDefault="00205F19" w:rsidP="00205F19">
      <w:pPr>
        <w:tabs>
          <w:tab w:val="left" w:pos="360"/>
          <w:tab w:val="left" w:pos="630"/>
          <w:tab w:val="left" w:pos="1650"/>
        </w:tabs>
        <w:jc w:val="both"/>
        <w:rPr>
          <w:rFonts w:ascii="Courier" w:hAnsi="Courier"/>
          <w:i/>
        </w:rPr>
      </w:pPr>
      <w:r>
        <w:rPr>
          <w:rFonts w:ascii="Courier" w:hAnsi="Courier"/>
          <w:i/>
        </w:rPr>
        <w:t>#  Copyright 2014</w:t>
      </w:r>
      <w:r w:rsidRPr="00A02B4F">
        <w:rPr>
          <w:rFonts w:ascii="Courier" w:hAnsi="Courier"/>
          <w:i/>
        </w:rPr>
        <w:t xml:space="preserve"> ILS Automation</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 This class an abstract base class for all blocks in</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 xml:space="preserve"># </w:t>
      </w:r>
      <w:proofErr w:type="gramStart"/>
      <w:r w:rsidRPr="00A02B4F">
        <w:rPr>
          <w:rFonts w:ascii="Courier" w:hAnsi="Courier"/>
          <w:i/>
        </w:rPr>
        <w:t>diagnostic</w:t>
      </w:r>
      <w:proofErr w:type="gramEnd"/>
      <w:r w:rsidRPr="00A02B4F">
        <w:rPr>
          <w:rFonts w:ascii="Courier" w:hAnsi="Courier"/>
          <w:i/>
        </w:rPr>
        <w:t xml:space="preserve"> diagrams.</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w:t>
      </w:r>
    </w:p>
    <w:p w:rsidR="00205F19" w:rsidRPr="00A02B4F" w:rsidRDefault="00205F19" w:rsidP="00205F19">
      <w:pPr>
        <w:tabs>
          <w:tab w:val="left" w:pos="360"/>
          <w:tab w:val="left" w:pos="630"/>
          <w:tab w:val="left" w:pos="1650"/>
        </w:tabs>
        <w:jc w:val="both"/>
        <w:rPr>
          <w:rFonts w:ascii="Courier" w:hAnsi="Courier"/>
          <w:i/>
        </w:rPr>
      </w:pPr>
      <w:proofErr w:type="gramStart"/>
      <w:r w:rsidRPr="00A02B4F">
        <w:rPr>
          <w:rFonts w:ascii="Courier" w:hAnsi="Courier"/>
          <w:i/>
        </w:rPr>
        <w:t>class</w:t>
      </w:r>
      <w:proofErr w:type="gramEnd"/>
      <w:r w:rsidRPr="00A02B4F">
        <w:rPr>
          <w:rFonts w:ascii="Courier" w:hAnsi="Courier"/>
          <w:i/>
        </w:rPr>
        <w:t xml:space="preserve"> BasicBlock():</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Properties are a dictionary of attributes keyed by name</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properties</w:t>
      </w:r>
      <w:proofErr w:type="gramEnd"/>
      <w:r w:rsidRPr="00A02B4F">
        <w:rPr>
          <w:rFonts w:ascii="Courier" w:hAnsi="Courier"/>
          <w:i/>
        </w:rPr>
        <w:t xml:space="preserve"> = \</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 xml:space="preserve"> </w:t>
      </w:r>
      <w:r w:rsidRPr="00A02B4F">
        <w:rPr>
          <w:rFonts w:ascii="Courier" w:hAnsi="Courier"/>
          <w:i/>
        </w:rPr>
        <w:tab/>
        <w:t xml:space="preserve">     {</w:t>
      </w:r>
      <w:proofErr w:type="gramStart"/>
      <w:r w:rsidRPr="00A02B4F">
        <w:rPr>
          <w:rFonts w:ascii="Courier" w:hAnsi="Courier"/>
          <w:i/>
        </w:rPr>
        <w:t>'class'</w:t>
      </w:r>
      <w:proofErr w:type="gramEnd"/>
      <w:r w:rsidRPr="00A02B4F">
        <w:rPr>
          <w:rFonts w:ascii="Courier" w:hAnsi="Courier"/>
          <w:i/>
        </w:rPr>
        <w:t>:{'value':'app.diagnostics.classes.BasicBlock','readonly':True}}</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Input ports are named stubs for incoming connections</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inports</w:t>
      </w:r>
      <w:proofErr w:type="gramEnd"/>
      <w:r w:rsidRPr="00A02B4F">
        <w:rPr>
          <w:rFonts w:ascii="Courier" w:hAnsi="Courier"/>
          <w:i/>
        </w:rPr>
        <w:t xml:space="preserve"> = []</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Outports are named stubs for outgoing connections</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outports</w:t>
      </w:r>
      <w:proofErr w:type="gramEnd"/>
      <w:r w:rsidRPr="00A02B4F">
        <w:rPr>
          <w:rFonts w:ascii="Courier" w:hAnsi="Courier"/>
          <w:i/>
        </w:rPr>
        <w:t xml:space="preserve"> = []</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xml:space="preserve"># Return a list of property names. </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def</w:t>
      </w:r>
      <w:proofErr w:type="gramEnd"/>
      <w:r w:rsidRPr="00A02B4F">
        <w:rPr>
          <w:rFonts w:ascii="Courier" w:hAnsi="Courier"/>
          <w:i/>
        </w:rPr>
        <w:t xml:space="preserve"> getPropertyNames():</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roofErr w:type="gramStart"/>
      <w:r w:rsidRPr="00A02B4F">
        <w:rPr>
          <w:rFonts w:ascii="Courier" w:hAnsi="Courier"/>
          <w:i/>
        </w:rPr>
        <w:t>return</w:t>
      </w:r>
      <w:proofErr w:type="gramEnd"/>
      <w:r w:rsidRPr="00A02B4F">
        <w:rPr>
          <w:rFonts w:ascii="Courier" w:hAnsi="Courier"/>
          <w:i/>
        </w:rPr>
        <w:t xml:space="preserve"> properties.getKeys()</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Return a specified property. The property</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xml:space="preserve"># </w:t>
      </w:r>
      <w:proofErr w:type="gramStart"/>
      <w:r w:rsidRPr="00A02B4F">
        <w:rPr>
          <w:rFonts w:ascii="Courier" w:hAnsi="Courier"/>
          <w:i/>
        </w:rPr>
        <w:t>is</w:t>
      </w:r>
      <w:proofErr w:type="gramEnd"/>
      <w:r w:rsidRPr="00A02B4F">
        <w:rPr>
          <w:rFonts w:ascii="Courier" w:hAnsi="Courier"/>
          <w:i/>
        </w:rPr>
        <w:t xml:space="preserve"> a dictionary guaranteed to have a "value". </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def</w:t>
      </w:r>
      <w:proofErr w:type="gramEnd"/>
      <w:r w:rsidRPr="00A02B4F">
        <w:rPr>
          <w:rFonts w:ascii="Courier" w:hAnsi="Courier"/>
          <w:i/>
        </w:rPr>
        <w:t xml:space="preserve"> getPropertyName(name):</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roofErr w:type="gramStart"/>
      <w:r w:rsidRPr="00A02B4F">
        <w:rPr>
          <w:rFonts w:ascii="Courier" w:hAnsi="Courier"/>
          <w:i/>
        </w:rPr>
        <w:t>properties.get</w:t>
      </w:r>
      <w:proofErr w:type="gramEnd"/>
      <w:r w:rsidRPr="00A02B4F">
        <w:rPr>
          <w:rFonts w:ascii="Courier" w:hAnsi="Courier"/>
          <w:i/>
        </w:rPr>
        <w:t>(name,{})</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Accept notification that a value has arrived on an input</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The default implementation does nothing</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def</w:t>
      </w:r>
      <w:proofErr w:type="gramEnd"/>
      <w:r w:rsidRPr="00A02B4F">
        <w:rPr>
          <w:rFonts w:ascii="Courier" w:hAnsi="Courier"/>
          <w:i/>
        </w:rPr>
        <w:t xml:space="preserve"> setValue(value,port):</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roofErr w:type="gramStart"/>
      <w:r w:rsidRPr="00A02B4F">
        <w:rPr>
          <w:rFonts w:ascii="Courier" w:hAnsi="Courier"/>
          <w:i/>
        </w:rPr>
        <w:t>pass</w:t>
      </w:r>
      <w:proofErr w:type="gramEnd"/>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Evaluate the block. This default implementation</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t xml:space="preserve"># </w:t>
      </w:r>
      <w:proofErr w:type="gramStart"/>
      <w:r w:rsidRPr="00A02B4F">
        <w:rPr>
          <w:rFonts w:ascii="Courier" w:hAnsi="Courier"/>
          <w:i/>
        </w:rPr>
        <w:t>does</w:t>
      </w:r>
      <w:proofErr w:type="gramEnd"/>
      <w:r w:rsidRPr="00A02B4F">
        <w:rPr>
          <w:rFonts w:ascii="Courier" w:hAnsi="Courier"/>
          <w:i/>
        </w:rPr>
        <w:t xml:space="preserve"> nothing.</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proofErr w:type="gramStart"/>
      <w:r w:rsidRPr="00A02B4F">
        <w:rPr>
          <w:rFonts w:ascii="Courier" w:hAnsi="Courier"/>
          <w:i/>
        </w:rPr>
        <w:t>def</w:t>
      </w:r>
      <w:proofErr w:type="gramEnd"/>
      <w:r w:rsidRPr="00A02B4F">
        <w:rPr>
          <w:rFonts w:ascii="Courier" w:hAnsi="Courier"/>
          <w:i/>
        </w:rPr>
        <w:t xml:space="preserve"> evaluate():</w:t>
      </w:r>
    </w:p>
    <w:p w:rsidR="00205F19" w:rsidRPr="00A02B4F" w:rsidRDefault="00205F19" w:rsidP="00205F19">
      <w:pPr>
        <w:tabs>
          <w:tab w:val="left" w:pos="360"/>
          <w:tab w:val="left" w:pos="630"/>
          <w:tab w:val="left" w:pos="1650"/>
        </w:tabs>
        <w:jc w:val="both"/>
        <w:rPr>
          <w:rFonts w:ascii="Courier" w:hAnsi="Courier"/>
          <w:i/>
        </w:rPr>
      </w:pPr>
      <w:r w:rsidRPr="00A02B4F">
        <w:rPr>
          <w:rFonts w:ascii="Courier" w:hAnsi="Courier"/>
          <w:i/>
        </w:rPr>
        <w:tab/>
      </w:r>
      <w:r w:rsidRPr="00A02B4F">
        <w:rPr>
          <w:rFonts w:ascii="Courier" w:hAnsi="Courier"/>
          <w:i/>
        </w:rPr>
        <w:tab/>
      </w:r>
      <w:proofErr w:type="gramStart"/>
      <w:r w:rsidRPr="00A02B4F">
        <w:rPr>
          <w:rFonts w:ascii="Courier" w:hAnsi="Courier"/>
          <w:i/>
        </w:rPr>
        <w:t>pass</w:t>
      </w:r>
      <w:proofErr w:type="gramEnd"/>
    </w:p>
    <w:p w:rsidR="00205F19" w:rsidRDefault="00205F19" w:rsidP="00205F19">
      <w:pPr>
        <w:tabs>
          <w:tab w:val="left" w:pos="1650"/>
        </w:tabs>
        <w:spacing w:before="120"/>
        <w:jc w:val="both"/>
      </w:pPr>
      <w:r>
        <w:tab/>
      </w:r>
      <w:r>
        <w:tab/>
      </w:r>
    </w:p>
    <w:p w:rsidR="00205F19" w:rsidRDefault="00205F19" w:rsidP="00205F19">
      <w:pPr>
        <w:pStyle w:val="Caption"/>
        <w:jc w:val="center"/>
      </w:pPr>
      <w:r>
        <w:t xml:space="preserve">Figure </w:t>
      </w:r>
      <w:fldSimple w:instr=" SEQ Figure \* ARABIC ">
        <w:r w:rsidR="00EF6FC0">
          <w:rPr>
            <w:noProof/>
          </w:rPr>
          <w:t>3</w:t>
        </w:r>
      </w:fldSimple>
      <w:r>
        <w:t xml:space="preserve"> – Python Base Class</w:t>
      </w:r>
    </w:p>
    <w:p w:rsidR="00205F19" w:rsidRDefault="00205F19" w:rsidP="00205F19">
      <w:pPr>
        <w:tabs>
          <w:tab w:val="left" w:pos="1650"/>
        </w:tabs>
        <w:spacing w:before="120"/>
        <w:jc w:val="both"/>
      </w:pPr>
    </w:p>
    <w:p w:rsidR="007453D9" w:rsidRDefault="007453D9" w:rsidP="007453D9"/>
    <w:p w:rsidR="00B47750" w:rsidRDefault="009904A4" w:rsidP="00EF6FC0">
      <w:pPr>
        <w:pStyle w:val="Heading3"/>
      </w:pPr>
      <w:bookmarkStart w:id="39" w:name="_Toc252283945"/>
      <w:r>
        <w:t>Scripting</w:t>
      </w:r>
      <w:r w:rsidR="00B47750">
        <w:t xml:space="preserve"> Interface</w:t>
      </w:r>
      <w:bookmarkEnd w:id="39"/>
    </w:p>
    <w:p w:rsidR="003A13D3" w:rsidRPr="00FD45C6" w:rsidRDefault="00B47750" w:rsidP="00B47750">
      <w:pPr>
        <w:rPr>
          <w:i/>
        </w:rPr>
      </w:pPr>
      <w:r w:rsidRPr="00FD45C6">
        <w:rPr>
          <w:i/>
        </w:rPr>
        <w:t>The module supports a scripting interface for communication</w:t>
      </w:r>
      <w:r w:rsidR="000E29AF" w:rsidRPr="00FD45C6">
        <w:rPr>
          <w:i/>
        </w:rPr>
        <w:t xml:space="preserve"> </w:t>
      </w:r>
      <w:r w:rsidRPr="00FD45C6">
        <w:rPr>
          <w:i/>
        </w:rPr>
        <w:t>with</w:t>
      </w:r>
      <w:r w:rsidR="00EF6FC0">
        <w:rPr>
          <w:i/>
        </w:rPr>
        <w:t xml:space="preserve">the </w:t>
      </w:r>
      <w:proofErr w:type="gramStart"/>
      <w:r w:rsidR="00EF6FC0">
        <w:rPr>
          <w:i/>
        </w:rPr>
        <w:t xml:space="preserve">custom </w:t>
      </w:r>
      <w:r w:rsidRPr="00FD45C6">
        <w:rPr>
          <w:i/>
        </w:rPr>
        <w:t xml:space="preserve"> </w:t>
      </w:r>
      <w:r w:rsidR="00FD45C6" w:rsidRPr="00FD45C6">
        <w:rPr>
          <w:i/>
        </w:rPr>
        <w:t>blocks</w:t>
      </w:r>
      <w:proofErr w:type="gramEnd"/>
      <w:r w:rsidR="00FD45C6" w:rsidRPr="00FD45C6">
        <w:rPr>
          <w:i/>
        </w:rPr>
        <w:t xml:space="preserve"> that have been implemented in Python</w:t>
      </w:r>
      <w:r w:rsidRPr="00FD45C6">
        <w:rPr>
          <w:i/>
        </w:rPr>
        <w:t>.</w:t>
      </w:r>
      <w:r w:rsidR="003A13D3" w:rsidRPr="00FD45C6">
        <w:rPr>
          <w:i/>
        </w:rPr>
        <w:t xml:space="preserve"> </w:t>
      </w:r>
      <w:r w:rsidR="009904A4" w:rsidRPr="00FD45C6">
        <w:rPr>
          <w:i/>
        </w:rPr>
        <w:t>The python-callable functions are:</w:t>
      </w:r>
    </w:p>
    <w:p w:rsidR="009904A4" w:rsidRPr="00FD45C6" w:rsidRDefault="009904A4" w:rsidP="00B47750">
      <w:pPr>
        <w:rPr>
          <w:i/>
        </w:rPr>
      </w:pPr>
    </w:p>
    <w:p w:rsidR="009904A4" w:rsidRPr="00FD45C6" w:rsidRDefault="009904A4" w:rsidP="009904A4">
      <w:pPr>
        <w:pStyle w:val="NormalWeb"/>
        <w:spacing w:before="2" w:after="2"/>
        <w:rPr>
          <w:rFonts w:ascii="Arial" w:hAnsi="Arial"/>
          <w:i/>
          <w:sz w:val="22"/>
        </w:rPr>
      </w:pPr>
      <w:proofErr w:type="gramStart"/>
      <w:r w:rsidRPr="00FD45C6">
        <w:rPr>
          <w:rFonts w:ascii="Arial" w:hAnsi="Arial"/>
          <w:i/>
          <w:sz w:val="22"/>
          <w:szCs w:val="24"/>
          <w:shd w:val="clear" w:color="auto" w:fill="FFFFFF"/>
        </w:rPr>
        <w:t>system.ils.diagnostics.reportBlockCompletion</w:t>
      </w:r>
      <w:proofErr w:type="gramEnd"/>
    </w:p>
    <w:p w:rsidR="009904A4" w:rsidRPr="00FD45C6" w:rsidRDefault="00205F19" w:rsidP="009904A4">
      <w:pPr>
        <w:pStyle w:val="NormalWeb"/>
        <w:spacing w:before="2" w:after="2"/>
        <w:ind w:left="360"/>
        <w:rPr>
          <w:rFonts w:ascii="Arial" w:hAnsi="Arial"/>
          <w:i/>
          <w:sz w:val="22"/>
        </w:rPr>
      </w:pPr>
      <w:r>
        <w:rPr>
          <w:rFonts w:ascii="Arial" w:hAnsi="Arial"/>
          <w:i/>
          <w:sz w:val="22"/>
        </w:rPr>
        <w:t>Description</w:t>
      </w:r>
      <w:r w:rsidR="009904A4" w:rsidRPr="00FD45C6">
        <w:rPr>
          <w:rFonts w:ascii="Arial" w:hAnsi="Arial"/>
          <w:i/>
          <w:sz w:val="22"/>
        </w:rPr>
        <w:t xml:space="preserve"> </w:t>
      </w:r>
    </w:p>
    <w:p w:rsidR="009904A4" w:rsidRPr="00FD45C6" w:rsidRDefault="009904A4" w:rsidP="009904A4">
      <w:pPr>
        <w:pStyle w:val="NormalWeb"/>
        <w:spacing w:before="2" w:after="2"/>
        <w:ind w:left="720"/>
        <w:rPr>
          <w:rFonts w:ascii="Arial" w:hAnsi="Arial"/>
          <w:i/>
          <w:sz w:val="22"/>
        </w:rPr>
      </w:pPr>
      <w:r w:rsidRPr="00FD45C6">
        <w:rPr>
          <w:rFonts w:ascii="Arial" w:hAnsi="Arial"/>
          <w:i/>
          <w:sz w:val="22"/>
        </w:rPr>
        <w:t xml:space="preserve">Inform the gateway when a block completes processing and has placed a result value on one of its output paths. </w:t>
      </w:r>
    </w:p>
    <w:p w:rsidR="009904A4" w:rsidRPr="00FD45C6" w:rsidRDefault="009904A4" w:rsidP="009904A4">
      <w:pPr>
        <w:pStyle w:val="NormalWeb"/>
        <w:spacing w:before="2" w:after="2"/>
        <w:ind w:left="360"/>
        <w:rPr>
          <w:rFonts w:ascii="Arial" w:hAnsi="Arial"/>
          <w:i/>
          <w:sz w:val="22"/>
        </w:rPr>
      </w:pPr>
      <w:r w:rsidRPr="00FD45C6">
        <w:rPr>
          <w:rFonts w:ascii="Arial" w:hAnsi="Arial"/>
          <w:i/>
          <w:sz w:val="22"/>
        </w:rPr>
        <w:t xml:space="preserve">Syntax </w:t>
      </w:r>
    </w:p>
    <w:p w:rsidR="009904A4" w:rsidRPr="00FD45C6" w:rsidRDefault="009904A4" w:rsidP="009904A4">
      <w:pPr>
        <w:pStyle w:val="NormalWeb"/>
        <w:spacing w:before="2" w:after="2"/>
        <w:ind w:left="720"/>
        <w:rPr>
          <w:rFonts w:ascii="Arial" w:hAnsi="Arial"/>
          <w:i/>
          <w:sz w:val="22"/>
          <w:szCs w:val="24"/>
          <w:shd w:val="clear" w:color="auto" w:fill="FFFFFF"/>
        </w:rPr>
      </w:pPr>
      <w:proofErr w:type="gramStart"/>
      <w:r w:rsidRPr="00FD45C6">
        <w:rPr>
          <w:rFonts w:ascii="Arial" w:hAnsi="Arial"/>
          <w:i/>
          <w:sz w:val="22"/>
          <w:szCs w:val="24"/>
          <w:shd w:val="clear" w:color="auto" w:fill="FFFFFF"/>
        </w:rPr>
        <w:t>reportBlockCompletion</w:t>
      </w:r>
      <w:proofErr w:type="gramEnd"/>
      <w:r w:rsidRPr="00FD45C6">
        <w:rPr>
          <w:rFonts w:ascii="Arial" w:hAnsi="Arial"/>
          <w:i/>
          <w:sz w:val="22"/>
          <w:szCs w:val="24"/>
          <w:shd w:val="clear" w:color="auto" w:fill="FFFFFF"/>
        </w:rPr>
        <w:t xml:space="preserve"> (path, index,value,output) </w:t>
      </w:r>
    </w:p>
    <w:p w:rsidR="009904A4" w:rsidRPr="00FD45C6" w:rsidRDefault="009904A4" w:rsidP="009904A4">
      <w:pPr>
        <w:pStyle w:val="NormalWeb"/>
        <w:spacing w:before="2" w:after="2"/>
        <w:ind w:left="360"/>
        <w:rPr>
          <w:rFonts w:ascii="Arial" w:hAnsi="Arial"/>
          <w:i/>
          <w:sz w:val="22"/>
        </w:rPr>
      </w:pPr>
      <w:r w:rsidRPr="00FD45C6">
        <w:rPr>
          <w:rFonts w:ascii="Arial" w:hAnsi="Arial"/>
          <w:i/>
          <w:sz w:val="22"/>
        </w:rPr>
        <w:t xml:space="preserve">Parameters </w:t>
      </w:r>
    </w:p>
    <w:p w:rsidR="009904A4" w:rsidRPr="00FD45C6" w:rsidRDefault="009904A4" w:rsidP="009904A4">
      <w:pPr>
        <w:pStyle w:val="NormalWeb"/>
        <w:spacing w:before="2" w:after="2"/>
        <w:ind w:left="2250" w:hanging="1440"/>
        <w:rPr>
          <w:rFonts w:ascii="Arial" w:hAnsi="Arial"/>
          <w:i/>
          <w:sz w:val="22"/>
        </w:rPr>
      </w:pPr>
      <w:r w:rsidRPr="00FD45C6">
        <w:rPr>
          <w:rFonts w:ascii="Arial" w:hAnsi="Arial"/>
          <w:i/>
          <w:sz w:val="22"/>
        </w:rPr>
        <w:t>String path – tree path to the diagram. The path is a colon-delim</w:t>
      </w:r>
      <w:r w:rsidR="0037282F">
        <w:rPr>
          <w:rFonts w:ascii="Arial" w:hAnsi="Arial"/>
          <w:i/>
          <w:sz w:val="22"/>
        </w:rPr>
        <w:t>i</w:t>
      </w:r>
      <w:r w:rsidRPr="00FD45C6">
        <w:rPr>
          <w:rFonts w:ascii="Arial" w:hAnsi="Arial"/>
          <w:i/>
          <w:sz w:val="22"/>
        </w:rPr>
        <w:t xml:space="preserve">ted string derived </w:t>
      </w:r>
      <w:r w:rsidR="00205F19" w:rsidRPr="00FD45C6">
        <w:rPr>
          <w:rFonts w:ascii="Arial" w:hAnsi="Arial"/>
          <w:i/>
          <w:sz w:val="22"/>
        </w:rPr>
        <w:t>from</w:t>
      </w:r>
      <w:r w:rsidRPr="00FD45C6">
        <w:rPr>
          <w:rFonts w:ascii="Arial" w:hAnsi="Arial"/>
          <w:i/>
          <w:sz w:val="22"/>
        </w:rPr>
        <w:t xml:space="preserve"> the Designer navigation tree.  </w:t>
      </w:r>
    </w:p>
    <w:p w:rsidR="009904A4" w:rsidRPr="00FD45C6" w:rsidRDefault="009904A4" w:rsidP="009904A4">
      <w:pPr>
        <w:pStyle w:val="NormalWeb"/>
        <w:spacing w:before="2" w:after="2"/>
        <w:ind w:left="2250" w:hanging="1440"/>
        <w:rPr>
          <w:rFonts w:ascii="Arial" w:hAnsi="Arial"/>
          <w:i/>
          <w:sz w:val="22"/>
          <w:szCs w:val="18"/>
        </w:rPr>
      </w:pPr>
      <w:proofErr w:type="gramStart"/>
      <w:r w:rsidRPr="00FD45C6">
        <w:rPr>
          <w:rFonts w:ascii="Arial" w:hAnsi="Arial"/>
          <w:i/>
          <w:sz w:val="22"/>
          <w:szCs w:val="18"/>
        </w:rPr>
        <w:t>int</w:t>
      </w:r>
      <w:proofErr w:type="gramEnd"/>
      <w:r w:rsidRPr="00FD45C6">
        <w:rPr>
          <w:rFonts w:ascii="Arial" w:hAnsi="Arial"/>
          <w:i/>
          <w:sz w:val="22"/>
          <w:szCs w:val="18"/>
        </w:rPr>
        <w:t xml:space="preserve"> index – the index of the block within the diagram. This value in conjunction with the tree-path </w:t>
      </w:r>
      <w:r w:rsidR="00205F19" w:rsidRPr="00FD45C6">
        <w:rPr>
          <w:rFonts w:ascii="Arial" w:hAnsi="Arial"/>
          <w:i/>
          <w:sz w:val="22"/>
          <w:szCs w:val="18"/>
        </w:rPr>
        <w:t>uniquely</w:t>
      </w:r>
      <w:r w:rsidRPr="00FD45C6">
        <w:rPr>
          <w:rFonts w:ascii="Arial" w:hAnsi="Arial"/>
          <w:i/>
          <w:sz w:val="22"/>
          <w:szCs w:val="18"/>
        </w:rPr>
        <w:t xml:space="preserve"> identifies the block.</w:t>
      </w:r>
    </w:p>
    <w:p w:rsidR="009904A4" w:rsidRPr="00FD45C6" w:rsidRDefault="009904A4" w:rsidP="009904A4">
      <w:pPr>
        <w:pStyle w:val="NormalWeb"/>
        <w:spacing w:before="2" w:after="2"/>
        <w:ind w:left="2250" w:hanging="1440"/>
        <w:rPr>
          <w:rFonts w:ascii="Arial" w:hAnsi="Arial"/>
          <w:i/>
          <w:sz w:val="22"/>
        </w:rPr>
      </w:pPr>
      <w:proofErr w:type="gramStart"/>
      <w:r w:rsidRPr="00FD45C6">
        <w:rPr>
          <w:rFonts w:ascii="Arial" w:hAnsi="Arial"/>
          <w:i/>
          <w:sz w:val="22"/>
          <w:szCs w:val="18"/>
        </w:rPr>
        <w:t>object</w:t>
      </w:r>
      <w:proofErr w:type="gramEnd"/>
      <w:r w:rsidRPr="00FD45C6">
        <w:rPr>
          <w:rFonts w:ascii="Arial" w:hAnsi="Arial"/>
          <w:i/>
          <w:sz w:val="22"/>
          <w:szCs w:val="18"/>
        </w:rPr>
        <w:t xml:space="preserve"> value – the result of the block calculation that is to be propagated to blocks connected to its output.</w:t>
      </w:r>
    </w:p>
    <w:p w:rsidR="009904A4" w:rsidRPr="00FD45C6" w:rsidRDefault="009904A4" w:rsidP="009904A4">
      <w:pPr>
        <w:pStyle w:val="NormalWeb"/>
        <w:spacing w:before="2" w:after="2"/>
        <w:ind w:left="2250" w:hanging="1440"/>
        <w:rPr>
          <w:rFonts w:ascii="Arial" w:hAnsi="Arial"/>
          <w:i/>
          <w:sz w:val="22"/>
        </w:rPr>
      </w:pPr>
      <w:r w:rsidRPr="00FD45C6">
        <w:rPr>
          <w:rFonts w:ascii="Arial" w:hAnsi="Arial"/>
          <w:i/>
          <w:sz w:val="22"/>
          <w:szCs w:val="18"/>
        </w:rPr>
        <w:t>String output – the name of the output connection upon which to propagate the result.</w:t>
      </w:r>
    </w:p>
    <w:p w:rsidR="009904A4" w:rsidRPr="00FD45C6" w:rsidRDefault="009904A4" w:rsidP="009904A4">
      <w:pPr>
        <w:pStyle w:val="NormalWeb"/>
        <w:spacing w:before="2" w:after="2"/>
        <w:ind w:left="2250" w:hanging="1440"/>
        <w:rPr>
          <w:i/>
        </w:rPr>
      </w:pPr>
    </w:p>
    <w:p w:rsidR="009904A4" w:rsidRDefault="009904A4" w:rsidP="00B47750"/>
    <w:p w:rsidR="00E6644D" w:rsidRDefault="00AF42CD" w:rsidP="00E6644D">
      <w:pPr>
        <w:pStyle w:val="Heading1"/>
        <w:rPr>
          <w:rFonts w:cs="Arial"/>
        </w:rPr>
      </w:pPr>
      <w:bookmarkStart w:id="40" w:name="_Toc252283946"/>
      <w:r>
        <w:rPr>
          <w:rFonts w:cs="Arial"/>
        </w:rPr>
        <w:t>Designer</w:t>
      </w:r>
      <w:bookmarkEnd w:id="40"/>
    </w:p>
    <w:p w:rsidR="009D3BEB" w:rsidRDefault="00E6644D" w:rsidP="00E6644D">
      <w:r>
        <w:t>T</w:t>
      </w:r>
      <w:r w:rsidR="009D3BEB">
        <w:t xml:space="preserve">he </w:t>
      </w:r>
      <w:r w:rsidR="009D3BEB" w:rsidRPr="009D3BEB">
        <w:rPr>
          <w:i/>
        </w:rPr>
        <w:t>Designer</w:t>
      </w:r>
      <w:r w:rsidR="009D3BEB">
        <w:t xml:space="preserve"> is the only scope where changes to </w:t>
      </w:r>
      <w:r w:rsidR="009145E7">
        <w:t>a</w:t>
      </w:r>
      <w:r w:rsidR="009D3BEB">
        <w:t xml:space="preserve"> </w:t>
      </w:r>
      <w:r w:rsidR="009145E7">
        <w:t>diagram</w:t>
      </w:r>
      <w:r w:rsidR="009D3BEB">
        <w:t xml:space="preserve"> are supported.</w:t>
      </w:r>
    </w:p>
    <w:p w:rsidR="00AD3609" w:rsidRDefault="00AD3609" w:rsidP="00AD3609">
      <w:pPr>
        <w:pStyle w:val="Heading2"/>
      </w:pPr>
      <w:bookmarkStart w:id="41" w:name="_Toc252283947"/>
      <w:r>
        <w:t>NavTree</w:t>
      </w:r>
      <w:bookmarkEnd w:id="41"/>
    </w:p>
    <w:p w:rsidR="00AD3609" w:rsidRDefault="00AD3609" w:rsidP="00AD3609">
      <w:pPr>
        <w:tabs>
          <w:tab w:val="left" w:pos="1650"/>
        </w:tabs>
        <w:spacing w:before="120"/>
        <w:jc w:val="both"/>
      </w:pPr>
      <w:r>
        <w:t>The Designer’s navigation tree</w:t>
      </w:r>
      <w:r w:rsidR="00776219">
        <w:t xml:space="preserve"> contains a “Diagram” node. Use this root node</w:t>
      </w:r>
      <w:r>
        <w:t xml:space="preserve"> to create new </w:t>
      </w:r>
      <w:r w:rsidR="00431E80">
        <w:t xml:space="preserve">applications and under them, new </w:t>
      </w:r>
      <w:r>
        <w:t xml:space="preserve">diagrams. </w:t>
      </w:r>
    </w:p>
    <w:p w:rsidR="000E29AF" w:rsidRDefault="00776219" w:rsidP="00AD3609">
      <w:pPr>
        <w:pStyle w:val="Caption"/>
        <w:jc w:val="center"/>
      </w:pPr>
      <w:r>
        <w:rPr>
          <w:noProof/>
        </w:rPr>
        <w:drawing>
          <wp:inline distT="0" distB="0" distL="0" distR="0">
            <wp:extent cx="2779956" cy="2328874"/>
            <wp:effectExtent l="2540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779753" cy="2328704"/>
                    </a:xfrm>
                    <a:prstGeom prst="rect">
                      <a:avLst/>
                    </a:prstGeom>
                    <a:noFill/>
                    <a:ln w="9525">
                      <a:noFill/>
                      <a:miter lim="800000"/>
                      <a:headEnd/>
                      <a:tailEnd/>
                    </a:ln>
                  </pic:spPr>
                </pic:pic>
              </a:graphicData>
            </a:graphic>
          </wp:inline>
        </w:drawing>
      </w:r>
    </w:p>
    <w:p w:rsidR="006757B0" w:rsidRDefault="00AD3609" w:rsidP="00AD3609">
      <w:pPr>
        <w:pStyle w:val="Caption"/>
        <w:jc w:val="center"/>
      </w:pPr>
      <w:r>
        <w:t xml:space="preserve">Figure </w:t>
      </w:r>
      <w:fldSimple w:instr=" SEQ Figure \* ARABIC ">
        <w:r w:rsidR="00EF6FC0">
          <w:rPr>
            <w:noProof/>
          </w:rPr>
          <w:t>4</w:t>
        </w:r>
      </w:fldSimple>
      <w:r>
        <w:t xml:space="preserve"> – Navigation Tree</w:t>
      </w:r>
    </w:p>
    <w:p w:rsidR="006757B0" w:rsidRDefault="006757B0" w:rsidP="006757B0">
      <w:pPr>
        <w:tabs>
          <w:tab w:val="left" w:pos="1650"/>
        </w:tabs>
        <w:spacing w:before="120"/>
        <w:jc w:val="both"/>
      </w:pPr>
      <w:r>
        <w:t>`The sections below summarize the available menu options for each of three node levels.</w:t>
      </w:r>
    </w:p>
    <w:p w:rsidR="006757B0" w:rsidRDefault="006757B0" w:rsidP="006757B0"/>
    <w:p w:rsidR="00D23575" w:rsidRDefault="006757B0" w:rsidP="00D23575">
      <w:pPr>
        <w:pStyle w:val="Heading3"/>
      </w:pPr>
      <w:bookmarkStart w:id="42" w:name="_Toc252283948"/>
      <w:r>
        <w:t>Root Node</w:t>
      </w:r>
      <w:bookmarkEnd w:id="42"/>
    </w:p>
    <w:p w:rsidR="00431E80" w:rsidRDefault="00BE0983" w:rsidP="004B1A67">
      <w:pPr>
        <w:pStyle w:val="BodyTextIndent"/>
        <w:numPr>
          <w:ilvl w:val="0"/>
          <w:numId w:val="19"/>
        </w:numPr>
        <w:tabs>
          <w:tab w:val="left" w:pos="1080"/>
        </w:tabs>
        <w:spacing w:before="120" w:line="240" w:lineRule="auto"/>
        <w:ind w:left="3600" w:hanging="2880"/>
        <w:jc w:val="both"/>
      </w:pPr>
      <w:r>
        <w:rPr>
          <w:i/>
        </w:rPr>
        <w:t xml:space="preserve">Create </w:t>
      </w:r>
      <w:r w:rsidR="00431E80">
        <w:rPr>
          <w:i/>
        </w:rPr>
        <w:t>a new a</w:t>
      </w:r>
      <w:r w:rsidR="00F25507">
        <w:rPr>
          <w:i/>
        </w:rPr>
        <w:t>pplication</w:t>
      </w:r>
      <w:r w:rsidR="006757B0">
        <w:t xml:space="preserve"> – create a folder node that will </w:t>
      </w:r>
      <w:r w:rsidR="00711E6F">
        <w:t xml:space="preserve">contain </w:t>
      </w:r>
      <w:r w:rsidR="00F25507">
        <w:t xml:space="preserve">a collection of </w:t>
      </w:r>
      <w:r w:rsidR="00431E80">
        <w:t>diagram</w:t>
      </w:r>
      <w:r w:rsidR="00F25507">
        <w:t xml:space="preserve"> nodes.</w:t>
      </w:r>
    </w:p>
    <w:p w:rsidR="00431E80" w:rsidRDefault="00431E80" w:rsidP="004B1A67">
      <w:pPr>
        <w:pStyle w:val="BodyTextIndent"/>
        <w:numPr>
          <w:ilvl w:val="0"/>
          <w:numId w:val="19"/>
        </w:numPr>
        <w:tabs>
          <w:tab w:val="left" w:pos="1080"/>
        </w:tabs>
        <w:spacing w:before="120" w:line="240" w:lineRule="auto"/>
        <w:ind w:left="3600" w:hanging="2880"/>
        <w:jc w:val="both"/>
      </w:pPr>
      <w:r>
        <w:rPr>
          <w:i/>
        </w:rPr>
        <w:t>Start engine/Shutdown</w:t>
      </w:r>
      <w:r>
        <w:t xml:space="preserve"> – </w:t>
      </w:r>
      <w:r w:rsidR="004B1A67">
        <w:t>only one of these options is enabled at a time. Starting the engine enables tag subscriptions for bound properties, starts the watchdog timer thread and establishes the bound buffer that accepts block output actions. Shutting down unsubscribes to tags, terminates the watchdog thread and shuts down the processing buffer within the engine.</w:t>
      </w:r>
    </w:p>
    <w:p w:rsidR="00431E80" w:rsidRDefault="004B1A67" w:rsidP="004B1A67">
      <w:pPr>
        <w:pStyle w:val="BodyTextIndent"/>
        <w:numPr>
          <w:ilvl w:val="0"/>
          <w:numId w:val="19"/>
        </w:numPr>
        <w:tabs>
          <w:tab w:val="left" w:pos="1080"/>
        </w:tabs>
        <w:spacing w:before="120" w:line="240" w:lineRule="auto"/>
        <w:ind w:left="3600" w:hanging="2880"/>
        <w:jc w:val="both"/>
      </w:pPr>
      <w:r>
        <w:rPr>
          <w:i/>
        </w:rPr>
        <w:t>Debug to log</w:t>
      </w:r>
      <w:r w:rsidR="00431E80">
        <w:t xml:space="preserve"> – </w:t>
      </w:r>
      <w:r>
        <w:t>write a description of all current project resources to the Ignition designer log. This is useful only during development.</w:t>
      </w:r>
    </w:p>
    <w:p w:rsidR="00F25507" w:rsidRDefault="00F25507" w:rsidP="00F25507">
      <w:pPr>
        <w:pStyle w:val="Heading3"/>
      </w:pPr>
      <w:bookmarkStart w:id="43" w:name="_Toc252283949"/>
      <w:r>
        <w:t>Application Nodes</w:t>
      </w:r>
      <w:bookmarkEnd w:id="43"/>
    </w:p>
    <w:p w:rsidR="00F25507" w:rsidRPr="00DF132D" w:rsidRDefault="00F25507" w:rsidP="00F25507"/>
    <w:p w:rsidR="00711E6F" w:rsidRPr="00DF132D" w:rsidRDefault="00711E6F" w:rsidP="00DF132D"/>
    <w:p w:rsidR="003D7AC7" w:rsidRDefault="00BE0983" w:rsidP="004B1A67">
      <w:pPr>
        <w:pStyle w:val="BodyTextIndent"/>
        <w:numPr>
          <w:ilvl w:val="0"/>
          <w:numId w:val="19"/>
        </w:numPr>
        <w:tabs>
          <w:tab w:val="left" w:pos="1080"/>
          <w:tab w:val="left" w:pos="1260"/>
        </w:tabs>
        <w:spacing w:line="240" w:lineRule="auto"/>
        <w:ind w:left="3600" w:hanging="2880"/>
        <w:jc w:val="both"/>
      </w:pPr>
      <w:r>
        <w:rPr>
          <w:i/>
        </w:rPr>
        <w:t xml:space="preserve">Create </w:t>
      </w:r>
      <w:r w:rsidR="003D7AC7">
        <w:rPr>
          <w:i/>
        </w:rPr>
        <w:t>a new d</w:t>
      </w:r>
      <w:r w:rsidR="00711E6F" w:rsidRPr="00DF132D">
        <w:rPr>
          <w:i/>
        </w:rPr>
        <w:t>iagram</w:t>
      </w:r>
      <w:r w:rsidR="00711E6F">
        <w:t xml:space="preserve"> – create a </w:t>
      </w:r>
      <w:r w:rsidR="00DF132D">
        <w:t>diagram node and workspace. A workspace is a container for blocks that will make an executable diagram.</w:t>
      </w:r>
      <w:r w:rsidR="003D7AC7">
        <w:t xml:space="preserve"> Multiple diagrams may be created under the same application.</w:t>
      </w:r>
    </w:p>
    <w:p w:rsidR="00DF132D" w:rsidRPr="003D7AC7" w:rsidRDefault="003D7AC7" w:rsidP="003D7AC7">
      <w:pPr>
        <w:pStyle w:val="BodyTextIndent"/>
        <w:numPr>
          <w:ilvl w:val="0"/>
          <w:numId w:val="19"/>
        </w:numPr>
        <w:tabs>
          <w:tab w:val="left" w:pos="1080"/>
          <w:tab w:val="left" w:pos="1260"/>
        </w:tabs>
        <w:spacing w:line="240" w:lineRule="auto"/>
        <w:ind w:left="3600" w:hanging="2880"/>
        <w:jc w:val="both"/>
        <w:rPr>
          <w:i/>
        </w:rPr>
      </w:pPr>
      <w:r w:rsidRPr="003D7AC7">
        <w:rPr>
          <w:i/>
        </w:rPr>
        <w:t xml:space="preserve">Import a diagram – display a file browser that allows entry of a diagram name. On selection of a file, attempt to </w:t>
      </w:r>
      <w:r w:rsidR="00205F19">
        <w:rPr>
          <w:i/>
        </w:rPr>
        <w:t>marshal</w:t>
      </w:r>
      <w:r>
        <w:rPr>
          <w:i/>
        </w:rPr>
        <w:t xml:space="preserve"> it</w:t>
      </w:r>
      <w:r w:rsidRPr="003D7AC7">
        <w:rPr>
          <w:i/>
        </w:rPr>
        <w:t xml:space="preserve"> and create a new diagram.</w:t>
      </w:r>
    </w:p>
    <w:p w:rsidR="00DF132D" w:rsidRDefault="00DF132D" w:rsidP="004B1A67">
      <w:pPr>
        <w:pStyle w:val="BodyTextIndent"/>
        <w:numPr>
          <w:ilvl w:val="0"/>
          <w:numId w:val="19"/>
        </w:numPr>
        <w:tabs>
          <w:tab w:val="left" w:pos="1080"/>
          <w:tab w:val="left" w:pos="1260"/>
        </w:tabs>
        <w:spacing w:line="240" w:lineRule="auto"/>
        <w:ind w:left="3600" w:hanging="2880"/>
        <w:jc w:val="both"/>
      </w:pPr>
      <w:r>
        <w:rPr>
          <w:i/>
        </w:rPr>
        <w:t>Rename</w:t>
      </w:r>
      <w:r>
        <w:t xml:space="preserve"> – change the name of the </w:t>
      </w:r>
      <w:r w:rsidR="003D7AC7">
        <w:t>application</w:t>
      </w:r>
      <w:r>
        <w:t>.</w:t>
      </w:r>
    </w:p>
    <w:p w:rsidR="00BE0983" w:rsidRDefault="00DF132D" w:rsidP="004B1A67">
      <w:pPr>
        <w:pStyle w:val="BodyTextIndent"/>
        <w:numPr>
          <w:ilvl w:val="0"/>
          <w:numId w:val="19"/>
        </w:numPr>
        <w:tabs>
          <w:tab w:val="left" w:pos="1080"/>
          <w:tab w:val="left" w:pos="1260"/>
        </w:tabs>
        <w:spacing w:line="240" w:lineRule="auto"/>
        <w:ind w:left="3600" w:hanging="2880"/>
        <w:jc w:val="both"/>
      </w:pPr>
      <w:r>
        <w:rPr>
          <w:i/>
        </w:rPr>
        <w:t>Delete</w:t>
      </w:r>
      <w:r>
        <w:t xml:space="preserve"> – remove the </w:t>
      </w:r>
      <w:r w:rsidR="009904A4">
        <w:t xml:space="preserve">application </w:t>
      </w:r>
      <w:r w:rsidR="003D7AC7">
        <w:t>node and all diagrams below</w:t>
      </w:r>
      <w:r>
        <w:t xml:space="preserve"> it.</w:t>
      </w:r>
    </w:p>
    <w:p w:rsidR="00711E6F" w:rsidRDefault="00711E6F" w:rsidP="00BE0983">
      <w:pPr>
        <w:pStyle w:val="BodyTextIndent"/>
        <w:spacing w:line="240" w:lineRule="auto"/>
        <w:jc w:val="both"/>
      </w:pPr>
    </w:p>
    <w:p w:rsidR="00BE0983" w:rsidRDefault="00711E6F" w:rsidP="00711E6F">
      <w:pPr>
        <w:pStyle w:val="Heading3"/>
      </w:pPr>
      <w:bookmarkStart w:id="44" w:name="_Toc252283950"/>
      <w:r>
        <w:t>Diagram Nodes</w:t>
      </w:r>
      <w:bookmarkEnd w:id="44"/>
    </w:p>
    <w:p w:rsidR="00711E6F" w:rsidRPr="00BE0983" w:rsidRDefault="00711E6F" w:rsidP="00BE0983"/>
    <w:p w:rsidR="003D7AC7" w:rsidRDefault="00DF132D" w:rsidP="003D7AC7">
      <w:pPr>
        <w:pStyle w:val="BodyTextIndent"/>
        <w:numPr>
          <w:ilvl w:val="0"/>
          <w:numId w:val="19"/>
        </w:numPr>
        <w:tabs>
          <w:tab w:val="left" w:pos="1080"/>
        </w:tabs>
        <w:spacing w:line="240" w:lineRule="auto"/>
        <w:ind w:left="3600" w:hanging="2880"/>
        <w:jc w:val="both"/>
      </w:pPr>
      <w:proofErr w:type="gramStart"/>
      <w:r>
        <w:t>double</w:t>
      </w:r>
      <w:proofErr w:type="gramEnd"/>
      <w:r>
        <w:t>-click</w:t>
      </w:r>
      <w:r w:rsidR="00711E6F">
        <w:t xml:space="preserve"> – </w:t>
      </w:r>
      <w:r>
        <w:t xml:space="preserve">opens the </w:t>
      </w:r>
      <w:r w:rsidR="003D7AC7">
        <w:t xml:space="preserve">diagram </w:t>
      </w:r>
      <w:r>
        <w:t>workspace.</w:t>
      </w:r>
    </w:p>
    <w:p w:rsidR="003D7AC7" w:rsidRPr="003D7AC7" w:rsidRDefault="003D7AC7" w:rsidP="003D7AC7">
      <w:pPr>
        <w:pStyle w:val="BodyTextIndent"/>
        <w:numPr>
          <w:ilvl w:val="0"/>
          <w:numId w:val="19"/>
        </w:numPr>
        <w:tabs>
          <w:tab w:val="left" w:pos="1080"/>
          <w:tab w:val="left" w:pos="1260"/>
        </w:tabs>
        <w:spacing w:line="240" w:lineRule="auto"/>
        <w:ind w:left="3600" w:hanging="2880"/>
        <w:jc w:val="both"/>
        <w:rPr>
          <w:i/>
        </w:rPr>
      </w:pPr>
      <w:r>
        <w:rPr>
          <w:i/>
        </w:rPr>
        <w:t>Export</w:t>
      </w:r>
      <w:r w:rsidRPr="003D7AC7">
        <w:rPr>
          <w:i/>
        </w:rPr>
        <w:t xml:space="preserve"> diagram – display a file. On se</w:t>
      </w:r>
      <w:r>
        <w:rPr>
          <w:i/>
        </w:rPr>
        <w:t xml:space="preserve">lection of a file, </w:t>
      </w:r>
      <w:r w:rsidRPr="003D7AC7">
        <w:rPr>
          <w:i/>
        </w:rPr>
        <w:t>serialize</w:t>
      </w:r>
      <w:r>
        <w:rPr>
          <w:i/>
        </w:rPr>
        <w:t xml:space="preserve"> the diagram</w:t>
      </w:r>
      <w:r w:rsidRPr="003D7AC7">
        <w:rPr>
          <w:i/>
        </w:rPr>
        <w:t xml:space="preserve"> and </w:t>
      </w:r>
      <w:r>
        <w:rPr>
          <w:i/>
        </w:rPr>
        <w:t>write it to the specified file path.</w:t>
      </w:r>
    </w:p>
    <w:p w:rsidR="00DF132D" w:rsidRDefault="00BE0983" w:rsidP="003D7AC7">
      <w:pPr>
        <w:pStyle w:val="BodyTextIndent"/>
        <w:numPr>
          <w:ilvl w:val="0"/>
          <w:numId w:val="19"/>
        </w:numPr>
        <w:tabs>
          <w:tab w:val="left" w:pos="1080"/>
        </w:tabs>
        <w:spacing w:line="240" w:lineRule="auto"/>
        <w:ind w:left="3600" w:hanging="2880"/>
        <w:jc w:val="both"/>
      </w:pPr>
      <w:r>
        <w:rPr>
          <w:i/>
        </w:rPr>
        <w:t>Rename</w:t>
      </w:r>
      <w:r w:rsidR="00DF132D">
        <w:t xml:space="preserve"> – </w:t>
      </w:r>
      <w:r>
        <w:t>change the name of the</w:t>
      </w:r>
      <w:r w:rsidR="00DF132D">
        <w:t xml:space="preserve"> diagram.</w:t>
      </w:r>
    </w:p>
    <w:p w:rsidR="00711E6F" w:rsidRDefault="00BE0983" w:rsidP="003D7AC7">
      <w:pPr>
        <w:pStyle w:val="BodyTextIndent"/>
        <w:numPr>
          <w:ilvl w:val="0"/>
          <w:numId w:val="19"/>
        </w:numPr>
        <w:tabs>
          <w:tab w:val="left" w:pos="1080"/>
        </w:tabs>
        <w:spacing w:line="240" w:lineRule="auto"/>
        <w:ind w:left="3600" w:hanging="2880"/>
        <w:jc w:val="both"/>
      </w:pPr>
      <w:r>
        <w:rPr>
          <w:i/>
        </w:rPr>
        <w:t>Delete</w:t>
      </w:r>
      <w:r w:rsidR="00DF132D">
        <w:t xml:space="preserve"> – </w:t>
      </w:r>
      <w:r>
        <w:t xml:space="preserve">remove the diagram node and associated </w:t>
      </w:r>
      <w:r w:rsidR="00205F19">
        <w:t>workspace</w:t>
      </w:r>
      <w:r w:rsidR="00DF132D">
        <w:t>.</w:t>
      </w:r>
    </w:p>
    <w:p w:rsidR="00D23575" w:rsidRDefault="00D23575" w:rsidP="00711E6F">
      <w:pPr>
        <w:pStyle w:val="BodyTextIndent"/>
        <w:spacing w:before="120" w:line="240" w:lineRule="auto"/>
        <w:jc w:val="both"/>
      </w:pPr>
    </w:p>
    <w:p w:rsidR="00BE0983" w:rsidRDefault="00FF484B" w:rsidP="00BE0983">
      <w:pPr>
        <w:pStyle w:val="Heading2"/>
      </w:pPr>
      <w:r>
        <w:t xml:space="preserve"> </w:t>
      </w:r>
      <w:bookmarkStart w:id="45" w:name="_Toc252283951"/>
      <w:r>
        <w:t>Menu</w:t>
      </w:r>
      <w:bookmarkEnd w:id="45"/>
    </w:p>
    <w:p w:rsidR="00FF484B" w:rsidRDefault="00FF484B" w:rsidP="00BE0983">
      <w:pPr>
        <w:tabs>
          <w:tab w:val="left" w:pos="1650"/>
        </w:tabs>
        <w:spacing w:before="120"/>
        <w:jc w:val="both"/>
      </w:pPr>
      <w:r>
        <w:t xml:space="preserve">The Designer main menu has an additional </w:t>
      </w:r>
      <w:r w:rsidR="00431E80">
        <w:t>function. When any node in the “Diagrams” tree is selected, the “Reset Panels” sub-menu will reset the visible workspace for the Block Language Toolkit. This includes hiding Vision windows, showing a tabbed pane center area that holds diagrams and also showing the block palette.</w:t>
      </w:r>
    </w:p>
    <w:p w:rsidR="00AA13F6" w:rsidRDefault="00AA13F6" w:rsidP="00AA13F6">
      <w:pPr>
        <w:pStyle w:val="Heading2"/>
      </w:pPr>
      <w:bookmarkStart w:id="46" w:name="_Toc252283952"/>
      <w:r>
        <w:t>Palette</w:t>
      </w:r>
      <w:bookmarkEnd w:id="46"/>
    </w:p>
    <w:p w:rsidR="000E29AF" w:rsidRDefault="00E06E31" w:rsidP="00D23575">
      <w:pPr>
        <w:tabs>
          <w:tab w:val="left" w:pos="1650"/>
        </w:tabs>
        <w:spacing w:before="120"/>
        <w:jc w:val="both"/>
      </w:pPr>
      <w:r>
        <w:t>The palette is</w:t>
      </w:r>
      <w:r w:rsidR="00431E80">
        <w:t xml:space="preserve"> a</w:t>
      </w:r>
      <w:r>
        <w:t xml:space="preserve"> </w:t>
      </w:r>
      <w:r w:rsidR="00431E80">
        <w:t>Designer (Wicket) panel</w:t>
      </w:r>
      <w:r>
        <w:t xml:space="preserve"> </w:t>
      </w:r>
      <w:r w:rsidR="00431E80">
        <w:t>mad</w:t>
      </w:r>
      <w:r w:rsidR="00582D3C">
        <w:t xml:space="preserve">e viewable by </w:t>
      </w:r>
      <w:proofErr w:type="gramStart"/>
      <w:r w:rsidR="00582D3C">
        <w:t xml:space="preserve">a </w:t>
      </w:r>
      <w:r w:rsidR="00431E80">
        <w:t>double-click</w:t>
      </w:r>
      <w:proofErr w:type="gramEnd"/>
      <w:r w:rsidR="00431E80">
        <w:t xml:space="preserve"> in the Nav tree or</w:t>
      </w:r>
      <w:r>
        <w:t xml:space="preserve"> by the menu selection described above.</w:t>
      </w:r>
    </w:p>
    <w:p w:rsidR="000E29AF" w:rsidRDefault="000E29AF" w:rsidP="00D23575">
      <w:pPr>
        <w:tabs>
          <w:tab w:val="left" w:pos="1650"/>
        </w:tabs>
        <w:spacing w:before="120"/>
        <w:jc w:val="both"/>
      </w:pPr>
    </w:p>
    <w:p w:rsidR="000E29AF" w:rsidRDefault="00582D3C" w:rsidP="000E29AF">
      <w:pPr>
        <w:tabs>
          <w:tab w:val="left" w:pos="1650"/>
        </w:tabs>
        <w:spacing w:before="120"/>
        <w:jc w:val="center"/>
      </w:pPr>
      <w:r>
        <w:rPr>
          <w:noProof/>
        </w:rPr>
        <w:drawing>
          <wp:inline distT="0" distB="0" distL="0" distR="0">
            <wp:extent cx="5943600" cy="819615"/>
            <wp:effectExtent l="2540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943600" cy="819615"/>
                    </a:xfrm>
                    <a:prstGeom prst="rect">
                      <a:avLst/>
                    </a:prstGeom>
                    <a:noFill/>
                    <a:ln w="9525">
                      <a:noFill/>
                      <a:miter lim="800000"/>
                      <a:headEnd/>
                      <a:tailEnd/>
                    </a:ln>
                  </pic:spPr>
                </pic:pic>
              </a:graphicData>
            </a:graphic>
          </wp:inline>
        </w:drawing>
      </w:r>
    </w:p>
    <w:p w:rsidR="000E29AF" w:rsidRDefault="000E29AF" w:rsidP="000E29AF">
      <w:pPr>
        <w:pStyle w:val="Caption"/>
        <w:jc w:val="center"/>
      </w:pPr>
      <w:r>
        <w:t xml:space="preserve">Figure </w:t>
      </w:r>
      <w:fldSimple w:instr=" SEQ Figure \* ARABIC ">
        <w:r w:rsidR="00EF6FC0">
          <w:rPr>
            <w:noProof/>
          </w:rPr>
          <w:t>5</w:t>
        </w:r>
      </w:fldSimple>
      <w:r>
        <w:t xml:space="preserve"> – Palette</w:t>
      </w:r>
    </w:p>
    <w:p w:rsidR="00D23575" w:rsidRDefault="00D23575" w:rsidP="00D23575">
      <w:pPr>
        <w:tabs>
          <w:tab w:val="left" w:pos="1650"/>
        </w:tabs>
        <w:spacing w:before="120"/>
        <w:jc w:val="both"/>
      </w:pPr>
    </w:p>
    <w:p w:rsidR="00B92509" w:rsidRDefault="00B92509" w:rsidP="00B92509">
      <w:pPr>
        <w:pStyle w:val="Heading2"/>
      </w:pPr>
      <w:bookmarkStart w:id="47" w:name="_Toc252283953"/>
      <w:r>
        <w:t>Icons</w:t>
      </w:r>
    </w:p>
    <w:p w:rsidR="00B92509" w:rsidRDefault="00B92509" w:rsidP="00B92509">
      <w:pPr>
        <w:tabs>
          <w:tab w:val="left" w:pos="1650"/>
        </w:tabs>
        <w:spacing w:before="120"/>
        <w:jc w:val="both"/>
      </w:pPr>
      <w:r>
        <w:t>All icons used in the toolkit reside in the Gateway (they are not project-specific). They may be accessed via the Ignition Designer “Icon Management” tool and, through it, be freely imported from and exported to files. This provides for easy user-modification.</w:t>
      </w:r>
    </w:p>
    <w:p w:rsidR="0081368A" w:rsidRDefault="00B92509" w:rsidP="00B92509">
      <w:pPr>
        <w:tabs>
          <w:tab w:val="left" w:pos="1650"/>
        </w:tabs>
        <w:spacing w:before="120"/>
        <w:jc w:val="both"/>
      </w:pPr>
      <w:r>
        <w:t>The icon path is of the form: Block/icons/</w:t>
      </w:r>
      <w:r w:rsidRPr="00B92509">
        <w:rPr>
          <w:i/>
        </w:rPr>
        <w:t>nn</w:t>
      </w:r>
      <w:r>
        <w:t>/name_</w:t>
      </w:r>
      <w:r w:rsidRPr="00B92509">
        <w:rPr>
          <w:i/>
        </w:rPr>
        <w:t>nn</w:t>
      </w:r>
      <w:r>
        <w:t xml:space="preserve">.png, where nn is the icon </w:t>
      </w:r>
      <w:r w:rsidR="0081368A">
        <w:t>dimension in pixels. In general</w:t>
      </w:r>
      <w:r>
        <w:t xml:space="preserve"> icons </w:t>
      </w:r>
      <w:r w:rsidR="0081368A">
        <w:t>that look good at a 32x32 pixel resolution are appropriate for</w:t>
      </w:r>
      <w:r>
        <w:t xml:space="preserve"> the application.</w:t>
      </w:r>
      <w:r w:rsidR="0081368A">
        <w:t xml:space="preserve"> Icons of pixel dimensions will be translated as needed.</w:t>
      </w:r>
    </w:p>
    <w:p w:rsidR="00B92509" w:rsidRDefault="00B92509" w:rsidP="00B92509">
      <w:pPr>
        <w:tabs>
          <w:tab w:val="left" w:pos="1650"/>
        </w:tabs>
        <w:spacing w:before="120"/>
        <w:jc w:val="both"/>
      </w:pPr>
    </w:p>
    <w:p w:rsidR="00FF484B" w:rsidRDefault="000E29AF" w:rsidP="00FF484B">
      <w:pPr>
        <w:pStyle w:val="Heading2"/>
      </w:pPr>
      <w:r>
        <w:t>Diagram</w:t>
      </w:r>
      <w:bookmarkEnd w:id="47"/>
      <w:r w:rsidR="00B92509">
        <w:t>s</w:t>
      </w:r>
    </w:p>
    <w:p w:rsidR="00FF484B" w:rsidRDefault="000E29AF" w:rsidP="00FF484B">
      <w:pPr>
        <w:tabs>
          <w:tab w:val="left" w:pos="1650"/>
        </w:tabs>
        <w:spacing w:before="120"/>
        <w:jc w:val="both"/>
      </w:pPr>
      <w:r>
        <w:t xml:space="preserve">The diagram window is </w:t>
      </w:r>
      <w:r w:rsidR="00431E80">
        <w:t xml:space="preserve">tabbed pane located in the center </w:t>
      </w:r>
      <w:r>
        <w:t>of the Designer workspace area.</w:t>
      </w:r>
    </w:p>
    <w:p w:rsidR="0013789B" w:rsidRDefault="0013789B" w:rsidP="00E6644D"/>
    <w:p w:rsidR="000E29AF" w:rsidRDefault="00582D3C" w:rsidP="0013789B">
      <w:pPr>
        <w:jc w:val="center"/>
      </w:pPr>
      <w:r>
        <w:rPr>
          <w:noProof/>
        </w:rPr>
        <w:drawing>
          <wp:inline distT="0" distB="0" distL="0" distR="0">
            <wp:extent cx="5943600" cy="4135174"/>
            <wp:effectExtent l="2540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5943600" cy="4135174"/>
                    </a:xfrm>
                    <a:prstGeom prst="rect">
                      <a:avLst/>
                    </a:prstGeom>
                    <a:noFill/>
                    <a:ln w="9525">
                      <a:noFill/>
                      <a:miter lim="800000"/>
                      <a:headEnd/>
                      <a:tailEnd/>
                    </a:ln>
                  </pic:spPr>
                </pic:pic>
              </a:graphicData>
            </a:graphic>
          </wp:inline>
        </w:drawing>
      </w:r>
    </w:p>
    <w:p w:rsidR="000E29AF" w:rsidRDefault="000E29AF" w:rsidP="000E29AF">
      <w:pPr>
        <w:pStyle w:val="Caption"/>
        <w:jc w:val="center"/>
      </w:pPr>
      <w:r>
        <w:t xml:space="preserve">Figure </w:t>
      </w:r>
      <w:fldSimple w:instr=" SEQ Figure \* ARABIC ">
        <w:r w:rsidR="00EF6FC0">
          <w:rPr>
            <w:noProof/>
          </w:rPr>
          <w:t>6</w:t>
        </w:r>
      </w:fldSimple>
      <w:r>
        <w:t xml:space="preserve"> – </w:t>
      </w:r>
      <w:r w:rsidR="00582D3C">
        <w:t xml:space="preserve">Sample </w:t>
      </w:r>
      <w:r>
        <w:t>Diagram</w:t>
      </w:r>
    </w:p>
    <w:p w:rsidR="00E6644D" w:rsidRDefault="00E6644D" w:rsidP="00E6644D"/>
    <w:p w:rsidR="00E6644D" w:rsidRDefault="009D3BEB" w:rsidP="00D23575">
      <w:pPr>
        <w:pStyle w:val="Heading2"/>
      </w:pPr>
      <w:bookmarkStart w:id="48" w:name="_Toc252283954"/>
      <w:r>
        <w:t>Blocks</w:t>
      </w:r>
      <w:bookmarkEnd w:id="48"/>
    </w:p>
    <w:p w:rsidR="0013789B" w:rsidRDefault="00FA587D" w:rsidP="00E6644D">
      <w:r>
        <w:t>This section describes each block individually.</w:t>
      </w:r>
    </w:p>
    <w:p w:rsidR="0013789B" w:rsidRDefault="0013789B" w:rsidP="0013789B">
      <w:pPr>
        <w:pStyle w:val="Heading2"/>
      </w:pPr>
      <w:bookmarkStart w:id="49" w:name="_Toc252283955"/>
      <w:r>
        <w:t>Propert</w:t>
      </w:r>
      <w:r w:rsidR="00431E80">
        <w:t>y Editor</w:t>
      </w:r>
      <w:bookmarkEnd w:id="49"/>
    </w:p>
    <w:p w:rsidR="00380479" w:rsidRDefault="00380479" w:rsidP="00380479">
      <w:r>
        <w:t>Whenever a block is selected, an editor for its properties appears in a Designer (Wicket) window. The editor displays read-only block attributes, and then panel for each custom property.  Once changed, the block properties are not transmitted to the Gateway until the user executes a “Save”.</w:t>
      </w:r>
    </w:p>
    <w:p w:rsidR="00380479" w:rsidRDefault="00380479" w:rsidP="00380479"/>
    <w:p w:rsidR="00380479" w:rsidRDefault="00380479" w:rsidP="00380479">
      <w:r>
        <w:t xml:space="preserve">Note: Entries into a text field are not recorded until an </w:t>
      </w:r>
      <w:r w:rsidRPr="00380479">
        <w:rPr>
          <w:rFonts w:ascii="Courier" w:hAnsi="Courier"/>
        </w:rPr>
        <w:t>ENTER</w:t>
      </w:r>
      <w:r>
        <w:t xml:space="preserve"> is typed.</w:t>
      </w:r>
    </w:p>
    <w:p w:rsidR="004D29D2" w:rsidRDefault="004D29D2" w:rsidP="00E6644D"/>
    <w:p w:rsidR="00D23575" w:rsidRDefault="00FA587D" w:rsidP="00380479">
      <w:pPr>
        <w:jc w:val="center"/>
      </w:pPr>
      <w:r>
        <w:rPr>
          <w:noProof/>
        </w:rPr>
        <w:drawing>
          <wp:inline distT="0" distB="0" distL="0" distR="0">
            <wp:extent cx="3572510" cy="3061970"/>
            <wp:effectExtent l="25400" t="0" r="889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3572510" cy="3061970"/>
                    </a:xfrm>
                    <a:prstGeom prst="rect">
                      <a:avLst/>
                    </a:prstGeom>
                    <a:noFill/>
                    <a:ln w="9525">
                      <a:noFill/>
                      <a:miter lim="800000"/>
                      <a:headEnd/>
                      <a:tailEnd/>
                    </a:ln>
                  </pic:spPr>
                </pic:pic>
              </a:graphicData>
            </a:graphic>
          </wp:inline>
        </w:drawing>
      </w:r>
    </w:p>
    <w:p w:rsidR="000E29AF" w:rsidRDefault="000E29AF" w:rsidP="00E6644D"/>
    <w:p w:rsidR="000E29AF" w:rsidRDefault="000E29AF" w:rsidP="000E29AF">
      <w:pPr>
        <w:pStyle w:val="Caption"/>
        <w:jc w:val="center"/>
      </w:pPr>
      <w:r>
        <w:t xml:space="preserve">Figure </w:t>
      </w:r>
      <w:fldSimple w:instr=" SEQ Figure \* ARABIC ">
        <w:r w:rsidR="00EF6FC0">
          <w:rPr>
            <w:noProof/>
          </w:rPr>
          <w:t>7</w:t>
        </w:r>
      </w:fldSimple>
      <w:r>
        <w:t xml:space="preserve"> – </w:t>
      </w:r>
      <w:r w:rsidR="009E20B7">
        <w:t>Properties Editor</w:t>
      </w:r>
    </w:p>
    <w:p w:rsidR="00D23575" w:rsidRDefault="00D23575" w:rsidP="00E6644D"/>
    <w:p w:rsidR="00E6644D" w:rsidRPr="00E16D42" w:rsidRDefault="00D23575" w:rsidP="00E6644D">
      <w:pPr>
        <w:pStyle w:val="Heading2"/>
      </w:pPr>
      <w:bookmarkStart w:id="50" w:name="_Toc252283956"/>
      <w:r>
        <w:t>Connections</w:t>
      </w:r>
      <w:bookmarkEnd w:id="50"/>
    </w:p>
    <w:p w:rsidR="004D29D2" w:rsidRDefault="004D29D2" w:rsidP="00E6644D"/>
    <w:p w:rsidR="009D3BEB" w:rsidRPr="00DD46D0" w:rsidRDefault="009D3BEB" w:rsidP="00E6644D">
      <w:pPr>
        <w:rPr>
          <w:i/>
        </w:rPr>
      </w:pPr>
      <w:r w:rsidRPr="00DD46D0">
        <w:rPr>
          <w:i/>
        </w:rPr>
        <w:t>There are three types of connections:</w:t>
      </w:r>
    </w:p>
    <w:p w:rsidR="009D3BEB" w:rsidRPr="00DD46D0" w:rsidRDefault="009D3BEB" w:rsidP="009D3BEB">
      <w:pPr>
        <w:pStyle w:val="ListParagraph"/>
        <w:numPr>
          <w:ilvl w:val="0"/>
          <w:numId w:val="18"/>
        </w:numPr>
        <w:rPr>
          <w:i/>
          <w:sz w:val="20"/>
        </w:rPr>
      </w:pPr>
      <w:r w:rsidRPr="00DD46D0">
        <w:rPr>
          <w:i/>
          <w:sz w:val="20"/>
        </w:rPr>
        <w:t>Numerical (data)</w:t>
      </w:r>
    </w:p>
    <w:p w:rsidR="009D3BEB" w:rsidRPr="00DD46D0" w:rsidRDefault="009D3BEB" w:rsidP="009D3BEB">
      <w:pPr>
        <w:pStyle w:val="ListParagraph"/>
        <w:numPr>
          <w:ilvl w:val="0"/>
          <w:numId w:val="18"/>
        </w:numPr>
        <w:rPr>
          <w:i/>
          <w:sz w:val="20"/>
        </w:rPr>
      </w:pPr>
      <w:r w:rsidRPr="00DD46D0">
        <w:rPr>
          <w:i/>
          <w:sz w:val="20"/>
        </w:rPr>
        <w:t>Logical (state)</w:t>
      </w:r>
    </w:p>
    <w:p w:rsidR="009D3BEB" w:rsidRPr="00DD46D0" w:rsidRDefault="009D3BEB" w:rsidP="009D3BEB">
      <w:pPr>
        <w:pStyle w:val="ListParagraph"/>
        <w:numPr>
          <w:ilvl w:val="0"/>
          <w:numId w:val="18"/>
        </w:numPr>
        <w:rPr>
          <w:i/>
          <w:sz w:val="20"/>
        </w:rPr>
      </w:pPr>
      <w:r w:rsidRPr="00DD46D0">
        <w:rPr>
          <w:i/>
          <w:sz w:val="20"/>
        </w:rPr>
        <w:t>Text (diagnoses, recommendations)</w:t>
      </w:r>
    </w:p>
    <w:p w:rsidR="0038301D" w:rsidRDefault="00A02B4F" w:rsidP="0038301D">
      <w:pPr>
        <w:pStyle w:val="Heading2"/>
      </w:pPr>
      <w:bookmarkStart w:id="51" w:name="_Toc252283958"/>
      <w:r>
        <w:t>RPC</w:t>
      </w:r>
      <w:r w:rsidR="0038301D">
        <w:t xml:space="preserve"> Interface</w:t>
      </w:r>
      <w:bookmarkEnd w:id="51"/>
    </w:p>
    <w:p w:rsidR="0038301D" w:rsidRDefault="00380479" w:rsidP="0038301D">
      <w:r>
        <w:t>The following interface is supported to allow Designer- or Client-scope objects to access values from the</w:t>
      </w:r>
      <w:r w:rsidR="00A02B4F">
        <w:t xml:space="preserve"> executing model in the Gateway</w:t>
      </w:r>
      <w:r>
        <w:t>.</w:t>
      </w:r>
    </w:p>
    <w:p w:rsidR="0038301D" w:rsidRDefault="0038301D" w:rsidP="0038301D"/>
    <w:p w:rsidR="00A02B4F" w:rsidRPr="0038301D" w:rsidRDefault="00A02B4F" w:rsidP="00A02B4F">
      <w:pPr>
        <w:pStyle w:val="NormalWeb"/>
        <w:spacing w:before="2" w:after="2"/>
        <w:rPr>
          <w:rFonts w:ascii="Arial" w:hAnsi="Arial"/>
          <w:sz w:val="22"/>
        </w:rPr>
      </w:pPr>
      <w:proofErr w:type="gramStart"/>
      <w:r>
        <w:rPr>
          <w:rFonts w:ascii="Arial" w:hAnsi="Arial"/>
          <w:sz w:val="22"/>
          <w:szCs w:val="24"/>
          <w:shd w:val="clear" w:color="auto" w:fill="FFFFFF"/>
        </w:rPr>
        <w:t>getBlockProperties</w:t>
      </w:r>
      <w:proofErr w:type="gramEnd"/>
    </w:p>
    <w:p w:rsidR="00205F19" w:rsidRPr="0038301D" w:rsidRDefault="00205F19" w:rsidP="00205F19">
      <w:pPr>
        <w:pStyle w:val="NormalWeb"/>
        <w:spacing w:before="2" w:after="2"/>
        <w:ind w:left="360"/>
        <w:rPr>
          <w:rFonts w:ascii="Arial" w:hAnsi="Arial"/>
          <w:sz w:val="22"/>
        </w:rPr>
      </w:pPr>
      <w:r>
        <w:rPr>
          <w:rFonts w:ascii="Arial" w:hAnsi="Arial"/>
          <w:sz w:val="22"/>
        </w:rPr>
        <w:t>Description</w:t>
      </w:r>
    </w:p>
    <w:p w:rsidR="00A02B4F" w:rsidRPr="0038301D" w:rsidRDefault="00A02B4F" w:rsidP="00A02B4F">
      <w:pPr>
        <w:pStyle w:val="NormalWeb"/>
        <w:spacing w:before="2" w:after="2"/>
        <w:ind w:left="720"/>
        <w:rPr>
          <w:rFonts w:ascii="Arial" w:hAnsi="Arial"/>
          <w:sz w:val="22"/>
        </w:rPr>
      </w:pPr>
      <w:r>
        <w:rPr>
          <w:rFonts w:ascii="Arial" w:hAnsi="Arial"/>
          <w:sz w:val="22"/>
        </w:rPr>
        <w:t xml:space="preserve">Return the current properties of a specified processing block. If the block does not exist, return the </w:t>
      </w:r>
      <w:proofErr w:type="gramStart"/>
      <w:r>
        <w:rPr>
          <w:rFonts w:ascii="Arial" w:hAnsi="Arial"/>
          <w:sz w:val="22"/>
        </w:rPr>
        <w:t xml:space="preserve">properties </w:t>
      </w:r>
      <w:r w:rsidRPr="0038301D">
        <w:rPr>
          <w:rFonts w:ascii="Arial" w:hAnsi="Arial"/>
          <w:sz w:val="22"/>
        </w:rPr>
        <w:t xml:space="preserve"> </w:t>
      </w:r>
      <w:r>
        <w:rPr>
          <w:rFonts w:ascii="Arial" w:hAnsi="Arial"/>
          <w:sz w:val="22"/>
        </w:rPr>
        <w:t>of</w:t>
      </w:r>
      <w:proofErr w:type="gramEnd"/>
      <w:r>
        <w:rPr>
          <w:rFonts w:ascii="Arial" w:hAnsi="Arial"/>
          <w:sz w:val="22"/>
        </w:rPr>
        <w:t xml:space="preserve"> a newly created block.</w:t>
      </w:r>
    </w:p>
    <w:p w:rsidR="00A02B4F" w:rsidRPr="0038301D" w:rsidRDefault="00A02B4F" w:rsidP="00A02B4F">
      <w:pPr>
        <w:pStyle w:val="NormalWeb"/>
        <w:spacing w:before="2" w:after="2"/>
        <w:ind w:left="360"/>
        <w:rPr>
          <w:rFonts w:ascii="Arial" w:hAnsi="Arial"/>
          <w:sz w:val="22"/>
        </w:rPr>
      </w:pPr>
      <w:r w:rsidRPr="0038301D">
        <w:rPr>
          <w:rFonts w:ascii="Arial" w:hAnsi="Arial"/>
          <w:sz w:val="22"/>
        </w:rPr>
        <w:t xml:space="preserve">Syntax </w:t>
      </w:r>
    </w:p>
    <w:p w:rsidR="00A02B4F" w:rsidRDefault="00A02B4F" w:rsidP="00A02B4F">
      <w:pPr>
        <w:pStyle w:val="NormalWeb"/>
        <w:spacing w:before="2" w:after="2"/>
        <w:ind w:left="720"/>
        <w:rPr>
          <w:rFonts w:ascii="Arial" w:hAnsi="Arial"/>
          <w:sz w:val="22"/>
          <w:szCs w:val="24"/>
          <w:shd w:val="clear" w:color="auto" w:fill="FFFFFF"/>
        </w:rPr>
      </w:pPr>
      <w:r>
        <w:rPr>
          <w:rFonts w:ascii="Arial" w:hAnsi="Arial"/>
          <w:sz w:val="22"/>
          <w:szCs w:val="24"/>
          <w:shd w:val="clear" w:color="auto" w:fill="FFFFFF"/>
        </w:rPr>
        <w:t>List&lt;String&gt; getBlockProperties</w:t>
      </w:r>
      <w:r w:rsidRPr="0038301D">
        <w:rPr>
          <w:rFonts w:ascii="Arial" w:hAnsi="Arial"/>
          <w:sz w:val="22"/>
          <w:szCs w:val="24"/>
          <w:shd w:val="clear" w:color="auto" w:fill="FFFFFF"/>
        </w:rPr>
        <w:t xml:space="preserve"> </w:t>
      </w:r>
      <w:r>
        <w:rPr>
          <w:rFonts w:ascii="Arial" w:hAnsi="Arial"/>
          <w:sz w:val="22"/>
          <w:szCs w:val="24"/>
          <w:shd w:val="clear" w:color="auto" w:fill="FFFFFF"/>
        </w:rPr>
        <w:t>(projectId</w:t>
      </w:r>
      <w:proofErr w:type="gramStart"/>
      <w:r>
        <w:rPr>
          <w:rFonts w:ascii="Arial" w:hAnsi="Arial"/>
          <w:sz w:val="22"/>
          <w:szCs w:val="24"/>
          <w:shd w:val="clear" w:color="auto" w:fill="FFFFFF"/>
        </w:rPr>
        <w:t>,resourceId,blockId,className</w:t>
      </w:r>
      <w:proofErr w:type="gramEnd"/>
      <w:r w:rsidRPr="0038301D">
        <w:rPr>
          <w:rFonts w:ascii="Arial" w:hAnsi="Arial"/>
          <w:sz w:val="22"/>
          <w:szCs w:val="24"/>
          <w:shd w:val="clear" w:color="auto" w:fill="FFFFFF"/>
        </w:rPr>
        <w:t xml:space="preserve">) </w:t>
      </w:r>
    </w:p>
    <w:p w:rsidR="00A02B4F" w:rsidRDefault="00A02B4F" w:rsidP="00A02B4F">
      <w:pPr>
        <w:pStyle w:val="NormalWeb"/>
        <w:spacing w:before="2" w:after="2"/>
        <w:ind w:left="1080"/>
        <w:rPr>
          <w:rFonts w:ascii="Arial" w:hAnsi="Arial"/>
          <w:sz w:val="22"/>
          <w:szCs w:val="24"/>
          <w:shd w:val="clear" w:color="auto" w:fill="FFFFFF"/>
        </w:rPr>
      </w:pPr>
      <w:r>
        <w:rPr>
          <w:rFonts w:ascii="Arial" w:hAnsi="Arial"/>
          <w:sz w:val="22"/>
          <w:szCs w:val="24"/>
          <w:shd w:val="clear" w:color="auto" w:fill="FFFFFF"/>
        </w:rPr>
        <w:t>Long projectId – the project to which the diagram belongs</w:t>
      </w:r>
    </w:p>
    <w:p w:rsidR="00A02B4F" w:rsidRDefault="00A02B4F" w:rsidP="00A02B4F">
      <w:pPr>
        <w:pStyle w:val="NormalWeb"/>
        <w:spacing w:before="2" w:after="2"/>
        <w:ind w:left="1080"/>
        <w:rPr>
          <w:rFonts w:ascii="Arial" w:hAnsi="Arial"/>
          <w:sz w:val="22"/>
          <w:szCs w:val="24"/>
          <w:shd w:val="clear" w:color="auto" w:fill="FFFFFF"/>
        </w:rPr>
      </w:pPr>
      <w:r>
        <w:rPr>
          <w:rFonts w:ascii="Arial" w:hAnsi="Arial"/>
          <w:sz w:val="22"/>
          <w:szCs w:val="24"/>
          <w:shd w:val="clear" w:color="auto" w:fill="FFFFFF"/>
        </w:rPr>
        <w:t>Long resourceId – the project resource corresponding to this diagram</w:t>
      </w:r>
    </w:p>
    <w:p w:rsidR="00A02B4F" w:rsidRDefault="00A02B4F" w:rsidP="00A02B4F">
      <w:pPr>
        <w:pStyle w:val="NormalWeb"/>
        <w:spacing w:before="2" w:after="2"/>
        <w:ind w:left="1080"/>
        <w:rPr>
          <w:rFonts w:ascii="Arial" w:hAnsi="Arial"/>
          <w:sz w:val="22"/>
          <w:szCs w:val="24"/>
          <w:shd w:val="clear" w:color="auto" w:fill="FFFFFF"/>
        </w:rPr>
      </w:pPr>
      <w:r>
        <w:rPr>
          <w:rFonts w:ascii="Arial" w:hAnsi="Arial"/>
          <w:sz w:val="22"/>
          <w:szCs w:val="24"/>
          <w:shd w:val="clear" w:color="auto" w:fill="FFFFFF"/>
        </w:rPr>
        <w:t>String blockId – the UUID of the block as a String</w:t>
      </w:r>
    </w:p>
    <w:p w:rsidR="00A02B4F" w:rsidRPr="0038301D" w:rsidRDefault="00A02B4F" w:rsidP="00A02B4F">
      <w:pPr>
        <w:pStyle w:val="NormalWeb"/>
        <w:spacing w:before="2" w:after="2"/>
        <w:ind w:left="1080"/>
        <w:rPr>
          <w:rFonts w:ascii="Arial" w:hAnsi="Arial"/>
          <w:sz w:val="22"/>
          <w:szCs w:val="24"/>
          <w:shd w:val="clear" w:color="auto" w:fill="FFFFFF"/>
        </w:rPr>
      </w:pPr>
      <w:r>
        <w:rPr>
          <w:rFonts w:ascii="Arial" w:hAnsi="Arial"/>
          <w:sz w:val="22"/>
          <w:szCs w:val="24"/>
          <w:shd w:val="clear" w:color="auto" w:fill="FFFFFF"/>
        </w:rPr>
        <w:t>String className – class of the block. This is used in the case where the desired block does not yet exist in the Gateway,</w:t>
      </w:r>
    </w:p>
    <w:p w:rsidR="00A02B4F" w:rsidRPr="0038301D" w:rsidRDefault="00A02B4F" w:rsidP="00A02B4F">
      <w:pPr>
        <w:pStyle w:val="NormalWeb"/>
        <w:spacing w:before="2" w:after="2"/>
        <w:ind w:left="360"/>
        <w:rPr>
          <w:rFonts w:ascii="Arial" w:hAnsi="Arial"/>
          <w:sz w:val="22"/>
        </w:rPr>
      </w:pPr>
      <w:r>
        <w:rPr>
          <w:rFonts w:ascii="Arial" w:hAnsi="Arial"/>
          <w:sz w:val="22"/>
        </w:rPr>
        <w:t>Return</w:t>
      </w:r>
    </w:p>
    <w:p w:rsidR="00A02B4F" w:rsidRPr="0038301D" w:rsidRDefault="00A02B4F" w:rsidP="00A02B4F">
      <w:pPr>
        <w:pStyle w:val="NormalWeb"/>
        <w:spacing w:before="2" w:after="2"/>
        <w:ind w:left="2250" w:hanging="1440"/>
        <w:rPr>
          <w:rFonts w:ascii="Arial" w:hAnsi="Arial"/>
          <w:sz w:val="22"/>
        </w:rPr>
      </w:pPr>
      <w:proofErr w:type="gramStart"/>
      <w:r>
        <w:rPr>
          <w:rFonts w:ascii="Arial" w:hAnsi="Arial"/>
          <w:sz w:val="22"/>
        </w:rPr>
        <w:t>A list of block properties.</w:t>
      </w:r>
      <w:proofErr w:type="gramEnd"/>
      <w:r>
        <w:rPr>
          <w:rFonts w:ascii="Arial" w:hAnsi="Arial"/>
          <w:sz w:val="22"/>
        </w:rPr>
        <w:t xml:space="preserve"> The list contains strings of JSON-encoded BlockProperty objects</w:t>
      </w:r>
      <w:r w:rsidRPr="0038301D">
        <w:rPr>
          <w:rFonts w:ascii="Arial" w:hAnsi="Arial"/>
          <w:sz w:val="22"/>
        </w:rPr>
        <w:t xml:space="preserve">.  </w:t>
      </w:r>
    </w:p>
    <w:p w:rsidR="00A02B4F" w:rsidRPr="0038301D" w:rsidRDefault="00A02B4F" w:rsidP="00A02B4F">
      <w:pPr>
        <w:pStyle w:val="NormalWeb"/>
        <w:spacing w:before="2" w:after="2"/>
        <w:ind w:left="2250" w:hanging="1440"/>
        <w:rPr>
          <w:rFonts w:ascii="Arial" w:hAnsi="Arial"/>
          <w:sz w:val="22"/>
        </w:rPr>
      </w:pPr>
    </w:p>
    <w:p w:rsidR="0038301D" w:rsidRPr="0038301D" w:rsidRDefault="00380479" w:rsidP="0038301D">
      <w:pPr>
        <w:pStyle w:val="NormalWeb"/>
        <w:spacing w:before="2" w:after="2"/>
        <w:rPr>
          <w:rFonts w:ascii="Arial" w:hAnsi="Arial"/>
          <w:sz w:val="22"/>
        </w:rPr>
      </w:pPr>
      <w:proofErr w:type="gramStart"/>
      <w:r>
        <w:rPr>
          <w:rFonts w:ascii="Arial" w:hAnsi="Arial"/>
          <w:sz w:val="22"/>
          <w:szCs w:val="24"/>
          <w:shd w:val="clear" w:color="auto" w:fill="FFFFFF"/>
        </w:rPr>
        <w:t>startController</w:t>
      </w:r>
      <w:proofErr w:type="gramEnd"/>
    </w:p>
    <w:p w:rsidR="0038301D" w:rsidRPr="0038301D" w:rsidRDefault="00205F19" w:rsidP="0038301D">
      <w:pPr>
        <w:pStyle w:val="NormalWeb"/>
        <w:spacing w:before="2" w:after="2"/>
        <w:ind w:left="360"/>
        <w:rPr>
          <w:rFonts w:ascii="Arial" w:hAnsi="Arial"/>
          <w:sz w:val="22"/>
        </w:rPr>
      </w:pPr>
      <w:r>
        <w:rPr>
          <w:rFonts w:ascii="Arial" w:hAnsi="Arial"/>
          <w:sz w:val="22"/>
        </w:rPr>
        <w:t>Description</w:t>
      </w:r>
    </w:p>
    <w:p w:rsidR="0038301D" w:rsidRPr="0038301D" w:rsidRDefault="00380479" w:rsidP="0038301D">
      <w:pPr>
        <w:pStyle w:val="NormalWeb"/>
        <w:spacing w:before="2" w:after="2"/>
        <w:ind w:left="720"/>
        <w:rPr>
          <w:rFonts w:ascii="Arial" w:hAnsi="Arial"/>
          <w:sz w:val="22"/>
        </w:rPr>
      </w:pPr>
      <w:r>
        <w:rPr>
          <w:rFonts w:ascii="Arial" w:hAnsi="Arial"/>
          <w:sz w:val="22"/>
        </w:rPr>
        <w:t>Start the Gateway “engine”. Enable subscriptions and process block output</w:t>
      </w:r>
      <w:r w:rsidR="0038301D" w:rsidRPr="0038301D">
        <w:rPr>
          <w:rFonts w:ascii="Arial" w:hAnsi="Arial"/>
          <w:sz w:val="22"/>
        </w:rPr>
        <w:t xml:space="preserve">. </w:t>
      </w:r>
    </w:p>
    <w:p w:rsidR="0038301D" w:rsidRPr="0038301D" w:rsidRDefault="0038301D" w:rsidP="0038301D">
      <w:pPr>
        <w:pStyle w:val="NormalWeb"/>
        <w:spacing w:before="2" w:after="2"/>
        <w:ind w:left="360"/>
        <w:rPr>
          <w:rFonts w:ascii="Arial" w:hAnsi="Arial"/>
          <w:sz w:val="22"/>
        </w:rPr>
      </w:pPr>
      <w:r w:rsidRPr="0038301D">
        <w:rPr>
          <w:rFonts w:ascii="Arial" w:hAnsi="Arial"/>
          <w:sz w:val="22"/>
        </w:rPr>
        <w:t xml:space="preserve">Syntax </w:t>
      </w:r>
    </w:p>
    <w:p w:rsidR="0038301D" w:rsidRPr="0038301D" w:rsidRDefault="00380479" w:rsidP="0038301D">
      <w:pPr>
        <w:pStyle w:val="NormalWeb"/>
        <w:spacing w:before="2" w:after="2"/>
        <w:ind w:left="720"/>
        <w:rPr>
          <w:rFonts w:ascii="Arial" w:hAnsi="Arial"/>
          <w:sz w:val="22"/>
          <w:szCs w:val="24"/>
          <w:shd w:val="clear" w:color="auto" w:fill="FFFFFF"/>
        </w:rPr>
      </w:pPr>
      <w:proofErr w:type="gramStart"/>
      <w:r>
        <w:rPr>
          <w:rFonts w:ascii="Arial" w:hAnsi="Arial"/>
          <w:sz w:val="22"/>
          <w:szCs w:val="24"/>
          <w:shd w:val="clear" w:color="auto" w:fill="FFFFFF"/>
        </w:rPr>
        <w:t>startController</w:t>
      </w:r>
      <w:proofErr w:type="gramEnd"/>
      <w:r w:rsidR="0038301D" w:rsidRPr="0038301D">
        <w:rPr>
          <w:rFonts w:ascii="Arial" w:hAnsi="Arial"/>
          <w:sz w:val="22"/>
          <w:szCs w:val="24"/>
          <w:shd w:val="clear" w:color="auto" w:fill="FFFFFF"/>
        </w:rPr>
        <w:t xml:space="preserve"> </w:t>
      </w:r>
      <w:r w:rsidR="0038301D">
        <w:rPr>
          <w:rFonts w:ascii="Arial" w:hAnsi="Arial"/>
          <w:sz w:val="22"/>
          <w:szCs w:val="24"/>
          <w:shd w:val="clear" w:color="auto" w:fill="FFFFFF"/>
        </w:rPr>
        <w:t>(</w:t>
      </w:r>
      <w:r w:rsidR="0038301D" w:rsidRPr="0038301D">
        <w:rPr>
          <w:rFonts w:ascii="Arial" w:hAnsi="Arial"/>
          <w:sz w:val="22"/>
          <w:szCs w:val="24"/>
          <w:shd w:val="clear" w:color="auto" w:fill="FFFFFF"/>
        </w:rPr>
        <w:t xml:space="preserve">) </w:t>
      </w:r>
    </w:p>
    <w:p w:rsidR="00A02B4F" w:rsidRDefault="00A02B4F" w:rsidP="0038301D">
      <w:pPr>
        <w:pStyle w:val="NormalWeb"/>
        <w:spacing w:before="2" w:after="2"/>
        <w:ind w:left="2250" w:hanging="1440"/>
        <w:rPr>
          <w:rFonts w:ascii="Arial" w:hAnsi="Arial"/>
          <w:sz w:val="22"/>
        </w:rPr>
      </w:pPr>
    </w:p>
    <w:p w:rsidR="00A02B4F" w:rsidRPr="0038301D" w:rsidRDefault="00A02B4F" w:rsidP="00A02B4F">
      <w:pPr>
        <w:pStyle w:val="NormalWeb"/>
        <w:spacing w:before="2" w:after="2"/>
        <w:rPr>
          <w:rFonts w:ascii="Arial" w:hAnsi="Arial"/>
          <w:sz w:val="22"/>
        </w:rPr>
      </w:pPr>
      <w:proofErr w:type="gramStart"/>
      <w:r>
        <w:rPr>
          <w:rFonts w:ascii="Arial" w:hAnsi="Arial"/>
          <w:sz w:val="22"/>
          <w:szCs w:val="24"/>
          <w:shd w:val="clear" w:color="auto" w:fill="FFFFFF"/>
        </w:rPr>
        <w:t>stopController</w:t>
      </w:r>
      <w:proofErr w:type="gramEnd"/>
    </w:p>
    <w:p w:rsidR="00A02B4F" w:rsidRPr="0038301D" w:rsidRDefault="00205F19" w:rsidP="00205F19">
      <w:pPr>
        <w:pStyle w:val="NormalWeb"/>
        <w:spacing w:before="2" w:after="2"/>
        <w:ind w:left="360"/>
        <w:rPr>
          <w:rFonts w:ascii="Arial" w:hAnsi="Arial"/>
          <w:sz w:val="22"/>
        </w:rPr>
      </w:pPr>
      <w:r>
        <w:rPr>
          <w:rFonts w:ascii="Arial" w:hAnsi="Arial"/>
          <w:sz w:val="22"/>
        </w:rPr>
        <w:t>Description</w:t>
      </w:r>
    </w:p>
    <w:p w:rsidR="00A02B4F" w:rsidRPr="0038301D" w:rsidRDefault="00A02B4F" w:rsidP="00A02B4F">
      <w:pPr>
        <w:pStyle w:val="NormalWeb"/>
        <w:spacing w:before="2" w:after="2"/>
        <w:ind w:left="720"/>
        <w:rPr>
          <w:rFonts w:ascii="Arial" w:hAnsi="Arial"/>
          <w:sz w:val="22"/>
        </w:rPr>
      </w:pPr>
      <w:proofErr w:type="gramStart"/>
      <w:r>
        <w:rPr>
          <w:rFonts w:ascii="Arial" w:hAnsi="Arial"/>
          <w:sz w:val="22"/>
        </w:rPr>
        <w:t>Shutdown the Gateway “engine”.</w:t>
      </w:r>
      <w:proofErr w:type="gramEnd"/>
      <w:r>
        <w:rPr>
          <w:rFonts w:ascii="Arial" w:hAnsi="Arial"/>
          <w:sz w:val="22"/>
        </w:rPr>
        <w:t xml:space="preserve"> Unsubscribe </w:t>
      </w:r>
      <w:r w:rsidR="00205F19">
        <w:rPr>
          <w:rFonts w:ascii="Arial" w:hAnsi="Arial"/>
          <w:sz w:val="22"/>
        </w:rPr>
        <w:t>from</w:t>
      </w:r>
      <w:r>
        <w:rPr>
          <w:rFonts w:ascii="Arial" w:hAnsi="Arial"/>
          <w:sz w:val="22"/>
        </w:rPr>
        <w:t xml:space="preserve"> any tag subscriptions. No longer process block output</w:t>
      </w:r>
      <w:r w:rsidRPr="0038301D">
        <w:rPr>
          <w:rFonts w:ascii="Arial" w:hAnsi="Arial"/>
          <w:sz w:val="22"/>
        </w:rPr>
        <w:t xml:space="preserve">. </w:t>
      </w:r>
    </w:p>
    <w:p w:rsidR="00A02B4F" w:rsidRPr="0038301D" w:rsidRDefault="00A02B4F" w:rsidP="00A02B4F">
      <w:pPr>
        <w:pStyle w:val="NormalWeb"/>
        <w:spacing w:before="2" w:after="2"/>
        <w:ind w:left="360"/>
        <w:rPr>
          <w:rFonts w:ascii="Arial" w:hAnsi="Arial"/>
          <w:sz w:val="22"/>
        </w:rPr>
      </w:pPr>
      <w:r w:rsidRPr="0038301D">
        <w:rPr>
          <w:rFonts w:ascii="Arial" w:hAnsi="Arial"/>
          <w:sz w:val="22"/>
        </w:rPr>
        <w:t xml:space="preserve">Syntax </w:t>
      </w:r>
    </w:p>
    <w:p w:rsidR="00A02B4F" w:rsidRPr="0038301D" w:rsidRDefault="00A02B4F" w:rsidP="00A02B4F">
      <w:pPr>
        <w:pStyle w:val="NormalWeb"/>
        <w:spacing w:before="2" w:after="2"/>
        <w:ind w:left="720"/>
        <w:rPr>
          <w:rFonts w:ascii="Arial" w:hAnsi="Arial"/>
          <w:sz w:val="22"/>
          <w:szCs w:val="24"/>
          <w:shd w:val="clear" w:color="auto" w:fill="FFFFFF"/>
        </w:rPr>
      </w:pPr>
      <w:proofErr w:type="gramStart"/>
      <w:r>
        <w:rPr>
          <w:rFonts w:ascii="Arial" w:hAnsi="Arial"/>
          <w:sz w:val="22"/>
          <w:szCs w:val="24"/>
          <w:shd w:val="clear" w:color="auto" w:fill="FFFFFF"/>
        </w:rPr>
        <w:t>stopController</w:t>
      </w:r>
      <w:proofErr w:type="gramEnd"/>
      <w:r w:rsidRPr="0038301D">
        <w:rPr>
          <w:rFonts w:ascii="Arial" w:hAnsi="Arial"/>
          <w:sz w:val="22"/>
          <w:szCs w:val="24"/>
          <w:shd w:val="clear" w:color="auto" w:fill="FFFFFF"/>
        </w:rPr>
        <w:t xml:space="preserve"> </w:t>
      </w:r>
      <w:r>
        <w:rPr>
          <w:rFonts w:ascii="Arial" w:hAnsi="Arial"/>
          <w:sz w:val="22"/>
          <w:szCs w:val="24"/>
          <w:shd w:val="clear" w:color="auto" w:fill="FFFFFF"/>
        </w:rPr>
        <w:t>(</w:t>
      </w:r>
      <w:r w:rsidRPr="0038301D">
        <w:rPr>
          <w:rFonts w:ascii="Arial" w:hAnsi="Arial"/>
          <w:sz w:val="22"/>
          <w:szCs w:val="24"/>
          <w:shd w:val="clear" w:color="auto" w:fill="FFFFFF"/>
        </w:rPr>
        <w:t xml:space="preserve">) </w:t>
      </w:r>
    </w:p>
    <w:p w:rsidR="0038301D" w:rsidRPr="0038301D" w:rsidRDefault="0038301D" w:rsidP="0038301D">
      <w:pPr>
        <w:pStyle w:val="NormalWeb"/>
        <w:spacing w:before="2" w:after="2"/>
        <w:ind w:left="2250" w:hanging="1440"/>
        <w:rPr>
          <w:rFonts w:ascii="Arial" w:hAnsi="Arial"/>
          <w:sz w:val="22"/>
        </w:rPr>
      </w:pPr>
    </w:p>
    <w:p w:rsidR="00AF42CD" w:rsidRDefault="00AF42CD" w:rsidP="00AF42CD">
      <w:pPr>
        <w:pStyle w:val="Heading1"/>
        <w:rPr>
          <w:rFonts w:cs="Arial"/>
        </w:rPr>
      </w:pPr>
      <w:bookmarkStart w:id="52" w:name="_Toc252283959"/>
      <w:r>
        <w:rPr>
          <w:rFonts w:cs="Arial"/>
        </w:rPr>
        <w:t>Client</w:t>
      </w:r>
      <w:bookmarkEnd w:id="52"/>
    </w:p>
    <w:p w:rsidR="009E20B7" w:rsidRPr="00DD46D0" w:rsidRDefault="009D3BEB" w:rsidP="00AF42CD">
      <w:pPr>
        <w:rPr>
          <w:i/>
        </w:rPr>
      </w:pPr>
      <w:r w:rsidRPr="00DD46D0">
        <w:rPr>
          <w:i/>
        </w:rPr>
        <w:t>A Client view is the receiver of state or results for a diagram.</w:t>
      </w:r>
      <w:r w:rsidR="009E20B7" w:rsidRPr="00DD46D0">
        <w:rPr>
          <w:i/>
        </w:rPr>
        <w:t xml:space="preserve"> The client comes in two flavors. The Engineer view is directed toward simulation and debugging. It features an animated  “preview” view of a diagram that displays current status of the blocks. It cannot be edited.</w:t>
      </w:r>
    </w:p>
    <w:p w:rsidR="009E20B7" w:rsidRPr="00DD46D0" w:rsidRDefault="009E20B7" w:rsidP="00AF42CD">
      <w:pPr>
        <w:rPr>
          <w:i/>
        </w:rPr>
      </w:pPr>
    </w:p>
    <w:p w:rsidR="00AF42CD" w:rsidRPr="00DD46D0" w:rsidRDefault="009E20B7" w:rsidP="00AF42CD">
      <w:pPr>
        <w:rPr>
          <w:i/>
        </w:rPr>
      </w:pPr>
      <w:r w:rsidRPr="00DD46D0">
        <w:rPr>
          <w:i/>
        </w:rPr>
        <w:t>The operator view emphasizes the display of conclusions and recommendations from the executing diagram. The operator’s windows feature standard Ignition components.</w:t>
      </w:r>
    </w:p>
    <w:p w:rsidR="009D3BEB" w:rsidRDefault="009D3BEB" w:rsidP="009D3BEB">
      <w:pPr>
        <w:pStyle w:val="Heading2"/>
      </w:pPr>
      <w:bookmarkStart w:id="53" w:name="_Toc252283960"/>
      <w:r>
        <w:t>Operator</w:t>
      </w:r>
      <w:bookmarkEnd w:id="53"/>
    </w:p>
    <w:p w:rsidR="009D3BEB" w:rsidRDefault="009D3BEB" w:rsidP="009D3BEB">
      <w:pPr>
        <w:tabs>
          <w:tab w:val="left" w:pos="1650"/>
        </w:tabs>
        <w:spacing w:before="120"/>
        <w:jc w:val="both"/>
      </w:pPr>
      <w:r>
        <w:t xml:space="preserve">The operator’s </w:t>
      </w:r>
      <w:proofErr w:type="gramStart"/>
      <w:r>
        <w:t>view ...</w:t>
      </w:r>
      <w:proofErr w:type="gramEnd"/>
    </w:p>
    <w:p w:rsidR="009E20B7" w:rsidRDefault="009E20B7" w:rsidP="009E20B7">
      <w:pPr>
        <w:pStyle w:val="Heading2"/>
      </w:pPr>
      <w:bookmarkStart w:id="54" w:name="_Toc252283961"/>
      <w:r>
        <w:t>Engineer</w:t>
      </w:r>
      <w:bookmarkEnd w:id="54"/>
    </w:p>
    <w:p w:rsidR="009E20B7" w:rsidRDefault="009E20B7" w:rsidP="009E20B7">
      <w:pPr>
        <w:tabs>
          <w:tab w:val="left" w:pos="1650"/>
        </w:tabs>
        <w:spacing w:before="120"/>
        <w:jc w:val="both"/>
      </w:pPr>
      <w:r>
        <w:t xml:space="preserve">The engineer’s view </w:t>
      </w:r>
    </w:p>
    <w:p w:rsidR="009D3BEB" w:rsidRDefault="009E20B7" w:rsidP="009D3BEB">
      <w:pPr>
        <w:pStyle w:val="Heading2"/>
      </w:pPr>
      <w:bookmarkStart w:id="55" w:name="_Toc252283962"/>
      <w:r>
        <w:t>Communication with the Gateway</w:t>
      </w:r>
      <w:bookmarkEnd w:id="55"/>
    </w:p>
    <w:p w:rsidR="00C939B7" w:rsidRDefault="009E20B7" w:rsidP="009D3BEB">
      <w:pPr>
        <w:tabs>
          <w:tab w:val="left" w:pos="1650"/>
        </w:tabs>
        <w:spacing w:before="120"/>
        <w:jc w:val="both"/>
      </w:pPr>
      <w:r>
        <w:t xml:space="preserve">Event </w:t>
      </w:r>
      <w:proofErr w:type="gramStart"/>
      <w:r>
        <w:t>listener ...</w:t>
      </w:r>
      <w:proofErr w:type="gramEnd"/>
    </w:p>
    <w:p w:rsidR="009D3BEB" w:rsidRDefault="009D3BEB" w:rsidP="009D3BEB">
      <w:pPr>
        <w:tabs>
          <w:tab w:val="left" w:pos="1650"/>
        </w:tabs>
        <w:spacing w:before="120"/>
        <w:jc w:val="both"/>
      </w:pPr>
    </w:p>
    <w:p w:rsidR="00261C3E" w:rsidRDefault="00DD46D0" w:rsidP="00261C3E">
      <w:pPr>
        <w:pStyle w:val="Heading1"/>
        <w:rPr>
          <w:rFonts w:cs="Arial"/>
        </w:rPr>
      </w:pPr>
      <w:bookmarkStart w:id="56" w:name="_Toc252283963"/>
      <w:r>
        <w:rPr>
          <w:rFonts w:cs="Arial"/>
        </w:rPr>
        <w:t>Use Cases</w:t>
      </w:r>
      <w:bookmarkEnd w:id="56"/>
    </w:p>
    <w:p w:rsidR="001B22C8" w:rsidRDefault="00DD46D0" w:rsidP="00261C3E">
      <w:r>
        <w:t>The section describes use cases that have helped shape the design of the tool kit.</w:t>
      </w:r>
    </w:p>
    <w:p w:rsidR="001B22C8" w:rsidRDefault="001B22C8" w:rsidP="00261C3E"/>
    <w:p w:rsidR="001B22C8" w:rsidRDefault="001B22C8" w:rsidP="001B22C8">
      <w:pPr>
        <w:pStyle w:val="Heading2"/>
      </w:pPr>
      <w:r>
        <w:t>Basic Diagram</w:t>
      </w:r>
    </w:p>
    <w:p w:rsidR="001B22C8" w:rsidRDefault="001B22C8" w:rsidP="00261C3E"/>
    <w:p w:rsidR="001B22C8" w:rsidRDefault="001B22C8" w:rsidP="001B22C8"/>
    <w:p w:rsidR="001B22C8" w:rsidRDefault="001B22C8" w:rsidP="001B22C8">
      <w:pPr>
        <w:jc w:val="center"/>
      </w:pPr>
      <w:r w:rsidRPr="009A6DC6">
        <w:rPr>
          <w:noProof/>
        </w:rPr>
        <w:drawing>
          <wp:inline distT="0" distB="0" distL="0" distR="0">
            <wp:extent cx="5173980" cy="1402080"/>
            <wp:effectExtent l="0" t="0" r="7620" b="762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5173980" cy="1402080"/>
                    </a:xfrm>
                    <a:prstGeom prst="rect">
                      <a:avLst/>
                    </a:prstGeom>
                    <a:noFill/>
                    <a:ln>
                      <a:noFill/>
                    </a:ln>
                  </pic:spPr>
                </pic:pic>
              </a:graphicData>
            </a:graphic>
          </wp:inline>
        </w:drawing>
      </w:r>
    </w:p>
    <w:p w:rsidR="001B22C8" w:rsidRDefault="001B22C8" w:rsidP="001B22C8">
      <w:pPr>
        <w:rPr>
          <w:b/>
        </w:rPr>
      </w:pPr>
    </w:p>
    <w:p w:rsidR="001B22C8" w:rsidRDefault="001B22C8" w:rsidP="001B22C8">
      <w:pPr>
        <w:pStyle w:val="Heading3"/>
      </w:pPr>
      <w:r>
        <w:t>Description</w:t>
      </w:r>
    </w:p>
    <w:p w:rsidR="001B22C8" w:rsidRDefault="001B22C8" w:rsidP="001B22C8">
      <w:r>
        <w:rPr>
          <w:b/>
        </w:rPr>
        <w:t>T</w:t>
      </w:r>
      <w:r>
        <w:t>his diagram has two numeric inputs.   The inputs feed a sum block that adds the two inputs and puts the re</w:t>
      </w:r>
      <w:bookmarkStart w:id="57" w:name="_GoBack"/>
      <w:bookmarkEnd w:id="57"/>
      <w:r>
        <w:t xml:space="preserve">sult on its output.  The output of the sum block is the input to a high limit observation block configured with a high limit.  The output of the observation block is a Boolean value that is true if the value is greater than the limit and false otherwise.  The Boolean output is the input to a Final Diagnosis block that inserts a record into the database on the rising edge. </w:t>
      </w:r>
    </w:p>
    <w:p w:rsidR="001B22C8" w:rsidRDefault="001B22C8" w:rsidP="001B22C8">
      <w:pPr>
        <w:pStyle w:val="Heading3"/>
      </w:pPr>
      <w:r>
        <w:t>Key Requirements</w:t>
      </w:r>
    </w:p>
    <w:p w:rsidR="001B22C8" w:rsidRDefault="001B22C8" w:rsidP="001B22C8">
      <w:pPr>
        <w:pStyle w:val="ListParagraph"/>
        <w:numPr>
          <w:ilvl w:val="0"/>
          <w:numId w:val="23"/>
        </w:numPr>
        <w:spacing w:line="276" w:lineRule="auto"/>
      </w:pPr>
      <w:r>
        <w:t>The value of the inputs must incorporate standard Ignition binding, so the inputs can come from an OPC tag, an expression, a database query, or the result of a script.</w:t>
      </w:r>
    </w:p>
    <w:p w:rsidR="001B22C8" w:rsidRDefault="001B22C8" w:rsidP="001B22C8">
      <w:pPr>
        <w:pStyle w:val="ListParagraph"/>
        <w:numPr>
          <w:ilvl w:val="0"/>
          <w:numId w:val="23"/>
        </w:numPr>
        <w:spacing w:line="276" w:lineRule="auto"/>
      </w:pPr>
      <w:r>
        <w:t>The sum block does not have any special properties.</w:t>
      </w:r>
    </w:p>
    <w:p w:rsidR="001B22C8" w:rsidRDefault="001B22C8" w:rsidP="001B22C8">
      <w:pPr>
        <w:pStyle w:val="ListParagraph"/>
        <w:numPr>
          <w:ilvl w:val="0"/>
          <w:numId w:val="23"/>
        </w:numPr>
        <w:spacing w:line="276" w:lineRule="auto"/>
      </w:pPr>
      <w:r>
        <w:t>The Hi Limit Observation block as a simple property which can be bound to anything</w:t>
      </w:r>
    </w:p>
    <w:p w:rsidR="001B22C8" w:rsidRDefault="001B22C8" w:rsidP="001B22C8">
      <w:pPr>
        <w:pStyle w:val="ListParagraph"/>
        <w:numPr>
          <w:ilvl w:val="0"/>
          <w:numId w:val="23"/>
        </w:numPr>
        <w:spacing w:line="276" w:lineRule="auto"/>
      </w:pPr>
      <w:r>
        <w:t>The input is event driven</w:t>
      </w:r>
    </w:p>
    <w:p w:rsidR="001B22C8" w:rsidRDefault="001B22C8" w:rsidP="001B22C8">
      <w:pPr>
        <w:pStyle w:val="ListParagraph"/>
        <w:numPr>
          <w:ilvl w:val="0"/>
          <w:numId w:val="23"/>
        </w:numPr>
        <w:spacing w:line="276" w:lineRule="auto"/>
      </w:pPr>
      <w:r>
        <w:t>Near simultaneous updates to the two inputs must be evaluated in a consistent manner.</w:t>
      </w:r>
    </w:p>
    <w:p w:rsidR="001B22C8" w:rsidRDefault="001B22C8" w:rsidP="001B22C8">
      <w:pPr>
        <w:pStyle w:val="ListParagraph"/>
        <w:numPr>
          <w:ilvl w:val="0"/>
          <w:numId w:val="23"/>
        </w:numPr>
        <w:spacing w:line="276" w:lineRule="auto"/>
      </w:pPr>
      <w:r>
        <w:t>For the purpose of this use case, the final diagnosis inserts a record into some database table.</w:t>
      </w:r>
    </w:p>
    <w:p w:rsidR="00261C3E" w:rsidRDefault="00261C3E" w:rsidP="00261C3E"/>
    <w:sectPr w:rsidR="00261C3E" w:rsidSect="00101001">
      <w:headerReference w:type="even" r:id="rId18"/>
      <w:headerReference w:type="default" r:id="rId19"/>
      <w:footerReference w:type="default" r:id="rId20"/>
      <w:headerReference w:type="first" r:id="rId21"/>
      <w:footerReference w:type="first" r:id="rId22"/>
      <w:pgSz w:w="12240" w:h="15840" w:code="1"/>
      <w:pgMar w:top="1440" w:right="1440" w:bottom="1440" w:left="1440" w:gutter="0"/>
      <w:pgNumType w:start="1"/>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282F" w:rsidRDefault="0037282F">
      <w:r>
        <w:separator/>
      </w:r>
    </w:p>
  </w:endnote>
  <w:endnote w:type="continuationSeparator" w:id="0">
    <w:p w:rsidR="0037282F" w:rsidRDefault="003728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1000000" w:csb1="00000000"/>
  </w:font>
  <w:font w:name="Palatino">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82F" w:rsidRDefault="0037282F">
    <w:pPr>
      <w:pStyle w:val="Footer"/>
    </w:pPr>
    <w:fldSimple w:instr="PAGE  ">
      <w:r>
        <w:rPr>
          <w:noProof/>
        </w:rPr>
        <w:t>3</w:t>
      </w:r>
    </w:fldSimple>
  </w:p>
  <w:p w:rsidR="0037282F" w:rsidRDefault="0037282F">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4" w:space="0" w:color="auto"/>
        <w:bottom w:val="single" w:sz="4" w:space="0" w:color="auto"/>
      </w:tblBorders>
      <w:tblLayout w:type="fixed"/>
      <w:tblLook w:val="0000"/>
    </w:tblPr>
    <w:tblGrid>
      <w:gridCol w:w="9576"/>
    </w:tblGrid>
    <w:tr w:rsidR="0037282F">
      <w:trPr>
        <w:trHeight w:val="2147"/>
        <w:jc w:val="center"/>
      </w:trPr>
      <w:tc>
        <w:tcPr>
          <w:tcW w:w="9576" w:type="dxa"/>
          <w:tcBorders>
            <w:top w:val="single" w:sz="4" w:space="0" w:color="auto"/>
            <w:bottom w:val="single" w:sz="4" w:space="0" w:color="auto"/>
          </w:tcBorders>
        </w:tcPr>
        <w:p w:rsidR="0037282F" w:rsidRDefault="0037282F">
          <w:pPr>
            <w:spacing w:before="120"/>
            <w:jc w:val="center"/>
          </w:pPr>
        </w:p>
        <w:p w:rsidR="0037282F" w:rsidRDefault="0037282F">
          <w:pPr>
            <w:spacing w:before="120"/>
            <w:jc w:val="center"/>
            <w:rPr>
              <w:sz w:val="28"/>
            </w:rPr>
          </w:pPr>
        </w:p>
        <w:p w:rsidR="0037282F" w:rsidRDefault="0037282F">
          <w:pPr>
            <w:spacing w:before="120"/>
            <w:jc w:val="center"/>
            <w:rPr>
              <w:sz w:val="28"/>
            </w:rPr>
          </w:pPr>
        </w:p>
        <w:p w:rsidR="0037282F" w:rsidRDefault="0037282F">
          <w:pPr>
            <w:spacing w:before="120"/>
            <w:jc w:val="center"/>
            <w:rPr>
              <w:sz w:val="28"/>
            </w:rPr>
          </w:pPr>
        </w:p>
        <w:p w:rsidR="0037282F" w:rsidRDefault="0037282F">
          <w:pPr>
            <w:spacing w:before="120"/>
            <w:jc w:val="center"/>
            <w:rPr>
              <w:sz w:val="28"/>
            </w:rPr>
          </w:pPr>
        </w:p>
        <w:p w:rsidR="0037282F" w:rsidRDefault="0037282F">
          <w:pPr>
            <w:spacing w:before="120"/>
            <w:jc w:val="center"/>
          </w:pPr>
          <w:r>
            <w:rPr>
              <w:sz w:val="28"/>
            </w:rPr>
            <w:fldChar w:fldCharType="begin"/>
          </w:r>
          <w:r>
            <w:rPr>
              <w:sz w:val="28"/>
            </w:rPr>
            <w:instrText xml:space="preserve"> COMMENTS  \* MERGEFORMAT </w:instrText>
          </w:r>
          <w:r>
            <w:rPr>
              <w:sz w:val="28"/>
            </w:rPr>
            <w:fldChar w:fldCharType="end"/>
          </w:r>
        </w:p>
      </w:tc>
    </w:tr>
  </w:tbl>
  <w:p w:rsidR="0037282F" w:rsidRDefault="0037282F">
    <w:pPr>
      <w:pStyle w:val="Foo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1170"/>
      <w:gridCol w:w="6570"/>
      <w:gridCol w:w="1818"/>
    </w:tblGrid>
    <w:tr w:rsidR="0037282F">
      <w:trPr>
        <w:cantSplit/>
        <w:trHeight w:val="138"/>
      </w:trPr>
      <w:tc>
        <w:tcPr>
          <w:tcW w:w="1170" w:type="dxa"/>
          <w:vMerge w:val="restart"/>
        </w:tcPr>
        <w:p w:rsidR="0037282F" w:rsidRDefault="0037282F">
          <w:pPr>
            <w:pStyle w:val="Footer"/>
          </w:pPr>
          <w:r>
            <w:rPr>
              <w:noProof/>
            </w:rPr>
            <w:drawing>
              <wp:inline distT="0" distB="0" distL="0" distR="0">
                <wp:extent cx="638175" cy="34036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38175" cy="340360"/>
                        </a:xfrm>
                        <a:prstGeom prst="rect">
                          <a:avLst/>
                        </a:prstGeom>
                        <a:noFill/>
                        <a:ln w="9525">
                          <a:noFill/>
                          <a:miter lim="800000"/>
                          <a:headEnd/>
                          <a:tailEnd/>
                        </a:ln>
                      </pic:spPr>
                    </pic:pic>
                  </a:graphicData>
                </a:graphic>
              </wp:inline>
            </w:drawing>
          </w:r>
        </w:p>
      </w:tc>
      <w:tc>
        <w:tcPr>
          <w:tcW w:w="6570" w:type="dxa"/>
        </w:tcPr>
        <w:p w:rsidR="0037282F" w:rsidRDefault="0037282F">
          <w:pPr>
            <w:pStyle w:val="Footer"/>
          </w:pPr>
        </w:p>
      </w:tc>
      <w:tc>
        <w:tcPr>
          <w:tcW w:w="1818" w:type="dxa"/>
        </w:tcPr>
        <w:p w:rsidR="0037282F" w:rsidRDefault="0037282F">
          <w:pPr>
            <w:pStyle w:val="Footer"/>
          </w:pPr>
          <w:r>
            <w:tab/>
          </w:r>
        </w:p>
      </w:tc>
    </w:tr>
    <w:tr w:rsidR="0037282F">
      <w:trPr>
        <w:cantSplit/>
        <w:trHeight w:val="183"/>
      </w:trPr>
      <w:tc>
        <w:tcPr>
          <w:tcW w:w="1170" w:type="dxa"/>
          <w:vMerge/>
        </w:tcPr>
        <w:p w:rsidR="0037282F" w:rsidRDefault="0037282F">
          <w:pPr>
            <w:pStyle w:val="Footer"/>
          </w:pPr>
        </w:p>
      </w:tc>
      <w:tc>
        <w:tcPr>
          <w:tcW w:w="6570" w:type="dxa"/>
        </w:tcPr>
        <w:p w:rsidR="0037282F" w:rsidRDefault="0037282F">
          <w:pPr>
            <w:pStyle w:val="Footer"/>
          </w:pPr>
          <w:r>
            <w:t>Information contained on these pages is confidential and proprietary. HotSamba Inc.</w:t>
          </w:r>
          <w:r>
            <w:br/>
            <w:t>December 9, 1999</w:t>
          </w:r>
        </w:p>
      </w:tc>
      <w:tc>
        <w:tcPr>
          <w:tcW w:w="1818" w:type="dxa"/>
        </w:tcPr>
        <w:p w:rsidR="0037282F" w:rsidRDefault="0037282F">
          <w:pPr>
            <w:pStyle w:val="Footer"/>
          </w:pPr>
          <w:r>
            <w:tab/>
          </w:r>
        </w:p>
      </w:tc>
    </w:tr>
  </w:tbl>
  <w:p w:rsidR="0037282F" w:rsidRDefault="0037282F">
    <w:pPr>
      <w:pStyle w:val="Footer"/>
    </w:pPr>
  </w:p>
</w:ftr>
</file>

<file path=word/footer4.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82F" w:rsidRDefault="0037282F">
    <w:pPr>
      <w:pStyle w:val="Heading"/>
    </w:pPr>
  </w:p>
  <w:tbl>
    <w:tblPr>
      <w:tblW w:w="0" w:type="auto"/>
      <w:tblInd w:w="108" w:type="dxa"/>
      <w:tblLayout w:type="fixed"/>
      <w:tblLook w:val="0000"/>
    </w:tblPr>
    <w:tblGrid>
      <w:gridCol w:w="1710"/>
      <w:gridCol w:w="6300"/>
      <w:gridCol w:w="1350"/>
    </w:tblGrid>
    <w:tr w:rsidR="0037282F">
      <w:trPr>
        <w:cantSplit/>
        <w:trHeight w:val="138"/>
      </w:trPr>
      <w:tc>
        <w:tcPr>
          <w:tcW w:w="1710" w:type="dxa"/>
        </w:tcPr>
        <w:p w:rsidR="0037282F" w:rsidRDefault="0037282F">
          <w:pPr>
            <w:pStyle w:val="Footer"/>
            <w:ind w:right="360"/>
            <w:rPr>
              <w:rFonts w:cs="Arial"/>
              <w:sz w:val="16"/>
            </w:rPr>
          </w:pPr>
        </w:p>
      </w:tc>
      <w:tc>
        <w:tcPr>
          <w:tcW w:w="6300" w:type="dxa"/>
        </w:tcPr>
        <w:p w:rsidR="0037282F" w:rsidRDefault="0037282F">
          <w:pPr>
            <w:pStyle w:val="Footer"/>
            <w:rPr>
              <w:rFonts w:cs="Arial"/>
              <w:sz w:val="16"/>
            </w:rPr>
          </w:pPr>
        </w:p>
      </w:tc>
      <w:tc>
        <w:tcPr>
          <w:tcW w:w="1350" w:type="dxa"/>
        </w:tcPr>
        <w:p w:rsidR="0037282F" w:rsidRDefault="0037282F">
          <w:pPr>
            <w:pStyle w:val="Footer"/>
            <w:rPr>
              <w:rFonts w:cs="Arial"/>
              <w:snapToGrid w:val="0"/>
              <w:sz w:val="16"/>
            </w:rPr>
          </w:pPr>
        </w:p>
        <w:p w:rsidR="0037282F" w:rsidRDefault="0037282F">
          <w:pPr>
            <w:pStyle w:val="Footer"/>
            <w:jc w:val="right"/>
            <w:rPr>
              <w:rFonts w:cs="Arial"/>
              <w:sz w:val="16"/>
            </w:rPr>
          </w:pPr>
          <w:r>
            <w:rPr>
              <w:rFonts w:cs="Arial"/>
              <w:snapToGrid w:val="0"/>
              <w:sz w:val="16"/>
            </w:rPr>
            <w:t xml:space="preserve">Page </w:t>
          </w:r>
          <w:r>
            <w:rPr>
              <w:rFonts w:cs="Arial"/>
              <w:snapToGrid w:val="0"/>
              <w:sz w:val="16"/>
            </w:rPr>
            <w:fldChar w:fldCharType="begin"/>
          </w:r>
          <w:r>
            <w:rPr>
              <w:rFonts w:cs="Arial"/>
              <w:snapToGrid w:val="0"/>
              <w:sz w:val="16"/>
            </w:rPr>
            <w:instrText xml:space="preserve"> PAGE </w:instrText>
          </w:r>
          <w:r>
            <w:rPr>
              <w:rFonts w:cs="Arial"/>
              <w:snapToGrid w:val="0"/>
              <w:sz w:val="16"/>
            </w:rPr>
            <w:fldChar w:fldCharType="separate"/>
          </w:r>
          <w:r w:rsidR="00582D3C">
            <w:rPr>
              <w:rFonts w:cs="Arial"/>
              <w:noProof/>
              <w:snapToGrid w:val="0"/>
              <w:sz w:val="16"/>
            </w:rPr>
            <w:t>15</w:t>
          </w:r>
          <w:r>
            <w:rPr>
              <w:rFonts w:cs="Arial"/>
              <w:snapToGrid w:val="0"/>
              <w:sz w:val="16"/>
            </w:rPr>
            <w:fldChar w:fldCharType="end"/>
          </w:r>
        </w:p>
        <w:p w:rsidR="0037282F" w:rsidRDefault="0037282F">
          <w:pPr>
            <w:pStyle w:val="Footer"/>
            <w:tabs>
              <w:tab w:val="right" w:pos="1440"/>
            </w:tabs>
            <w:ind w:right="702"/>
            <w:rPr>
              <w:rFonts w:cs="Arial"/>
              <w:sz w:val="16"/>
            </w:rPr>
          </w:pPr>
        </w:p>
      </w:tc>
    </w:tr>
  </w:tbl>
  <w:p w:rsidR="0037282F" w:rsidRDefault="0037282F">
    <w:pPr>
      <w:pStyle w:val="Footer"/>
    </w:pPr>
  </w:p>
</w:ftr>
</file>

<file path=word/footer5.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ayout w:type="fixed"/>
      <w:tblLook w:val="0000"/>
    </w:tblPr>
    <w:tblGrid>
      <w:gridCol w:w="1710"/>
      <w:gridCol w:w="6300"/>
      <w:gridCol w:w="1350"/>
    </w:tblGrid>
    <w:tr w:rsidR="0037282F">
      <w:trPr>
        <w:cantSplit/>
        <w:trHeight w:val="138"/>
      </w:trPr>
      <w:tc>
        <w:tcPr>
          <w:tcW w:w="1710" w:type="dxa"/>
        </w:tcPr>
        <w:p w:rsidR="0037282F" w:rsidRDefault="0037282F">
          <w:pPr>
            <w:pStyle w:val="Footer"/>
            <w:ind w:right="360"/>
            <w:rPr>
              <w:rFonts w:cs="Arial"/>
              <w:sz w:val="16"/>
            </w:rPr>
          </w:pPr>
        </w:p>
        <w:p w:rsidR="0037282F" w:rsidRDefault="0037282F">
          <w:pPr>
            <w:pStyle w:val="Footer"/>
            <w:ind w:right="360"/>
            <w:rPr>
              <w:rFonts w:cs="Arial"/>
              <w:sz w:val="16"/>
            </w:rPr>
          </w:pPr>
          <w:r>
            <w:rPr>
              <w:rFonts w:cs="Arial"/>
              <w:noProof/>
              <w:sz w:val="16"/>
            </w:rPr>
            <w:drawing>
              <wp:inline distT="0" distB="0" distL="0" distR="0">
                <wp:extent cx="956945" cy="159385"/>
                <wp:effectExtent l="25400" t="0" r="8255" b="0"/>
                <wp:docPr id="2" name="Picture 2" descr="SS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C_logo"/>
                        <pic:cNvPicPr>
                          <a:picLocks noChangeAspect="1" noChangeArrowheads="1"/>
                        </pic:cNvPicPr>
                      </pic:nvPicPr>
                      <pic:blipFill>
                        <a:blip r:embed="rId1"/>
                        <a:srcRect/>
                        <a:stretch>
                          <a:fillRect/>
                        </a:stretch>
                      </pic:blipFill>
                      <pic:spPr bwMode="auto">
                        <a:xfrm>
                          <a:off x="0" y="0"/>
                          <a:ext cx="956945" cy="159385"/>
                        </a:xfrm>
                        <a:prstGeom prst="rect">
                          <a:avLst/>
                        </a:prstGeom>
                        <a:noFill/>
                        <a:ln w="9525">
                          <a:noFill/>
                          <a:miter lim="800000"/>
                          <a:headEnd/>
                          <a:tailEnd/>
                        </a:ln>
                      </pic:spPr>
                    </pic:pic>
                  </a:graphicData>
                </a:graphic>
              </wp:inline>
            </w:drawing>
          </w:r>
        </w:p>
        <w:p w:rsidR="0037282F" w:rsidRDefault="0037282F">
          <w:pPr>
            <w:pStyle w:val="Footer"/>
            <w:ind w:right="360"/>
            <w:rPr>
              <w:rFonts w:cs="Arial"/>
              <w:sz w:val="16"/>
            </w:rPr>
          </w:pPr>
        </w:p>
      </w:tc>
      <w:tc>
        <w:tcPr>
          <w:tcW w:w="6300" w:type="dxa"/>
        </w:tcPr>
        <w:p w:rsidR="0037282F" w:rsidRDefault="0037282F">
          <w:pPr>
            <w:pStyle w:val="Footer"/>
            <w:rPr>
              <w:rFonts w:cs="Arial"/>
              <w:sz w:val="16"/>
            </w:rPr>
          </w:pPr>
        </w:p>
        <w:p w:rsidR="0037282F" w:rsidRDefault="0037282F">
          <w:pPr>
            <w:pStyle w:val="Footer"/>
            <w:rPr>
              <w:rFonts w:cs="Arial"/>
              <w:sz w:val="16"/>
            </w:rPr>
          </w:pPr>
          <w:r>
            <w:rPr>
              <w:rFonts w:cs="Arial"/>
              <w:sz w:val="16"/>
            </w:rPr>
            <w:t xml:space="preserve">Information contained on these pages is confidential and proprietary.   </w:t>
          </w:r>
        </w:p>
        <w:p w:rsidR="0037282F" w:rsidRDefault="0037282F">
          <w:pPr>
            <w:pStyle w:val="Footer"/>
            <w:rPr>
              <w:rFonts w:cs="Arial"/>
              <w:sz w:val="16"/>
            </w:rPr>
          </w:pPr>
          <w:r>
            <w:rPr>
              <w:rFonts w:cs="Arial"/>
              <w:sz w:val="16"/>
            </w:rPr>
            <w:fldChar w:fldCharType="begin"/>
          </w:r>
          <w:r>
            <w:rPr>
              <w:rFonts w:cs="Arial"/>
              <w:sz w:val="16"/>
            </w:rPr>
            <w:instrText xml:space="preserve"> DATE \@ "M/d/yy" </w:instrText>
          </w:r>
          <w:r>
            <w:rPr>
              <w:rFonts w:cs="Arial"/>
              <w:sz w:val="16"/>
            </w:rPr>
            <w:fldChar w:fldCharType="separate"/>
          </w:r>
          <w:r>
            <w:rPr>
              <w:rFonts w:cs="Arial"/>
              <w:noProof/>
              <w:sz w:val="16"/>
            </w:rPr>
            <w:t>1/27/14</w:t>
          </w:r>
          <w:r>
            <w:rPr>
              <w:rFonts w:cs="Arial"/>
              <w:sz w:val="16"/>
            </w:rPr>
            <w:fldChar w:fldCharType="end"/>
          </w:r>
          <w:r>
            <w:rPr>
              <w:rFonts w:cs="Arial"/>
              <w:sz w:val="16"/>
            </w:rPr>
            <w:fldChar w:fldCharType="begin"/>
          </w:r>
          <w:r>
            <w:rPr>
              <w:rFonts w:cs="Arial"/>
              <w:sz w:val="16"/>
            </w:rPr>
            <w:instrText xml:space="preserve"> COMMENTS  \* MERGEFORMAT </w:instrText>
          </w:r>
          <w:r>
            <w:rPr>
              <w:rFonts w:cs="Arial"/>
              <w:sz w:val="16"/>
            </w:rPr>
            <w:fldChar w:fldCharType="end"/>
          </w:r>
          <w:bookmarkStart w:id="58" w:name="OLE_LINK2"/>
          <w:bookmarkStart w:id="59" w:name="OLE_LINK3"/>
        </w:p>
      </w:tc>
      <w:tc>
        <w:tcPr>
          <w:tcW w:w="1350" w:type="dxa"/>
        </w:tcPr>
        <w:p w:rsidR="0037282F" w:rsidRDefault="0037282F">
          <w:pPr>
            <w:pStyle w:val="Footer"/>
            <w:rPr>
              <w:rFonts w:cs="Arial"/>
              <w:snapToGrid w:val="0"/>
              <w:sz w:val="16"/>
            </w:rPr>
          </w:pPr>
        </w:p>
        <w:p w:rsidR="0037282F" w:rsidRDefault="0037282F">
          <w:pPr>
            <w:pStyle w:val="Footer"/>
            <w:tabs>
              <w:tab w:val="center" w:pos="486"/>
              <w:tab w:val="right" w:pos="1152"/>
            </w:tabs>
            <w:rPr>
              <w:rFonts w:cs="Arial"/>
              <w:sz w:val="16"/>
            </w:rPr>
          </w:pPr>
          <w:r>
            <w:rPr>
              <w:rFonts w:cs="Arial"/>
              <w:snapToGrid w:val="0"/>
              <w:sz w:val="16"/>
            </w:rPr>
            <w:tab/>
          </w:r>
          <w:r>
            <w:rPr>
              <w:rFonts w:cs="Arial"/>
              <w:snapToGrid w:val="0"/>
              <w:sz w:val="16"/>
            </w:rPr>
            <w:tab/>
            <w:t xml:space="preserve">Page </w:t>
          </w:r>
          <w:r>
            <w:rPr>
              <w:rFonts w:cs="Arial"/>
              <w:snapToGrid w:val="0"/>
              <w:sz w:val="16"/>
            </w:rPr>
            <w:fldChar w:fldCharType="begin"/>
          </w:r>
          <w:r>
            <w:rPr>
              <w:rFonts w:cs="Arial"/>
              <w:snapToGrid w:val="0"/>
              <w:sz w:val="16"/>
            </w:rPr>
            <w:instrText xml:space="preserve"> PAGE </w:instrText>
          </w:r>
          <w:r>
            <w:rPr>
              <w:rFonts w:cs="Arial"/>
              <w:snapToGrid w:val="0"/>
              <w:sz w:val="16"/>
            </w:rPr>
            <w:fldChar w:fldCharType="separate"/>
          </w:r>
          <w:r>
            <w:rPr>
              <w:rFonts w:cs="Arial"/>
              <w:noProof/>
              <w:snapToGrid w:val="0"/>
              <w:sz w:val="16"/>
            </w:rPr>
            <w:t>1</w:t>
          </w:r>
          <w:r>
            <w:rPr>
              <w:rFonts w:cs="Arial"/>
              <w:snapToGrid w:val="0"/>
              <w:sz w:val="16"/>
            </w:rPr>
            <w:fldChar w:fldCharType="end"/>
          </w:r>
        </w:p>
        <w:p w:rsidR="0037282F" w:rsidRDefault="0037282F">
          <w:pPr>
            <w:pStyle w:val="Footer"/>
            <w:tabs>
              <w:tab w:val="right" w:pos="1440"/>
            </w:tabs>
            <w:ind w:right="702"/>
            <w:rPr>
              <w:rFonts w:cs="Arial"/>
              <w:sz w:val="16"/>
            </w:rPr>
          </w:pPr>
        </w:p>
      </w:tc>
    </w:tr>
    <w:bookmarkEnd w:id="58"/>
    <w:bookmarkEnd w:id="59"/>
  </w:tbl>
  <w:p w:rsidR="0037282F" w:rsidRDefault="0037282F"/>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282F" w:rsidRDefault="0037282F">
      <w:r>
        <w:separator/>
      </w:r>
    </w:p>
  </w:footnote>
  <w:footnote w:type="continuationSeparator" w:id="0">
    <w:p w:rsidR="0037282F" w:rsidRDefault="0037282F">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82F" w:rsidRDefault="0037282F">
    <w:pPr>
      <w:pStyle w:val="Header"/>
      <w:tabs>
        <w:tab w:val="clear" w:pos="8640"/>
        <w:tab w:val="right" w:pos="9270"/>
      </w:tabs>
      <w:rPr>
        <w:sz w:val="18"/>
      </w:rPr>
    </w:pPr>
    <w:r>
      <w:rPr>
        <w:sz w:val="18"/>
      </w:rPr>
      <w:t>User Interface Specification</w:t>
    </w:r>
    <w:r>
      <w:rPr>
        <w:sz w:val="18"/>
      </w:rPr>
      <w:tab/>
    </w:r>
    <w:r>
      <w:rPr>
        <w:sz w:val="18"/>
      </w:rPr>
      <w:tab/>
    </w:r>
    <w:fldSimple w:instr=" SUBJECT  \* MERGEFORMAT ">
      <w:r w:rsidRPr="00EF6FC0">
        <w:rPr>
          <w:sz w:val="18"/>
        </w:rPr>
        <w:t>Diagnostics</w:t>
      </w:r>
    </w:fldSimple>
  </w:p>
  <w:p w:rsidR="0037282F" w:rsidRDefault="0037282F">
    <w:pPr>
      <w:pStyle w:val="Header"/>
    </w:pPr>
  </w:p>
  <w:p w:rsidR="0037282F" w:rsidRDefault="0037282F">
    <w:pPr>
      <w:pStyle w:val="Header"/>
    </w:pPr>
  </w:p>
  <w:p w:rsidR="0037282F" w:rsidRDefault="0037282F">
    <w:pPr>
      <w:pStyle w:val="Heade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82F" w:rsidRDefault="0037282F"/>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82F" w:rsidRPr="00C010A7" w:rsidRDefault="0037282F" w:rsidP="0056780C">
    <w:pPr>
      <w:pStyle w:val="Header"/>
      <w:tabs>
        <w:tab w:val="clear" w:pos="8640"/>
        <w:tab w:val="right" w:pos="9270"/>
      </w:tabs>
      <w:rPr>
        <w:sz w:val="18"/>
      </w:rPr>
    </w:pPr>
    <w:r>
      <w:rPr>
        <w:sz w:val="18"/>
      </w:rPr>
      <w:t>Block Language Toolkit – Design</w:t>
    </w:r>
    <w:r>
      <w:rPr>
        <w:sz w:val="18"/>
      </w:rPr>
      <w:tab/>
    </w:r>
    <w:r>
      <w:rPr>
        <w:sz w:val="18"/>
      </w:rPr>
      <w:tab/>
      <w:t>ILS Automation, Inc.</w:t>
    </w:r>
  </w:p>
</w:hdr>
</file>

<file path=word/header4.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282F" w:rsidRDefault="0037282F">
    <w:pPr>
      <w:pStyle w:val="Header"/>
      <w:tabs>
        <w:tab w:val="clear" w:pos="8640"/>
        <w:tab w:val="right" w:pos="9270"/>
      </w:tabs>
      <w:rPr>
        <w:sz w:val="18"/>
      </w:rPr>
    </w:pPr>
    <w:r>
      <w:rPr>
        <w:sz w:val="18"/>
      </w:rPr>
      <w:t>User Interface Specification</w:t>
    </w:r>
    <w:r>
      <w:rPr>
        <w:sz w:val="18"/>
      </w:rPr>
      <w:tab/>
    </w:r>
    <w:r>
      <w:rPr>
        <w:sz w:val="18"/>
      </w:rPr>
      <w:tab/>
    </w:r>
    <w:fldSimple w:instr=" SUBJECT  \* MERGEFORMAT ">
      <w:r w:rsidRPr="00EF6FC0">
        <w:rPr>
          <w:sz w:val="18"/>
        </w:rPr>
        <w:t>Diagnostics</w:t>
      </w:r>
    </w:fldSimple>
  </w:p>
  <w:p w:rsidR="0037282F" w:rsidRDefault="0037282F">
    <w:pPr>
      <w:pStyle w:val="Header"/>
    </w:pPr>
  </w:p>
  <w:p w:rsidR="0037282F" w:rsidRDefault="0037282F">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41E093F6"/>
    <w:lvl w:ilvl="0">
      <w:start w:val="1"/>
      <w:numFmt w:val="decimal"/>
      <w:pStyle w:val="Heading1"/>
      <w:lvlText w:val="%1."/>
      <w:lvlJc w:val="left"/>
      <w:pPr>
        <w:tabs>
          <w:tab w:val="num" w:pos="0"/>
        </w:tabs>
        <w:ind w:left="0" w:firstLine="0"/>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upperLetter"/>
      <w:pStyle w:val="PeteHassler"/>
      <w:suff w:val="nothing"/>
      <w:lvlText w:val="Appendix %7 - "/>
      <w:lvlJc w:val="left"/>
      <w:pPr>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nsid w:val="00000001"/>
    <w:multiLevelType w:val="multilevel"/>
    <w:tmpl w:val="00000001"/>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nothing"/>
      <w:lvlText w:val="Appendix %7 - "/>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Times"/>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Symbol" w:hAnsi="Symbol"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Symbol" w:hAnsi="Symbol"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Times"/>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Symbol" w:hAnsi="Symbol"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Symbol" w:hAnsi="Symbol"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Times"/>
      </w:rPr>
    </w:lvl>
    <w:lvl w:ilvl="1">
      <w:start w:val="1"/>
      <w:numFmt w:val="bullet"/>
      <w:lvlText w:val="◦"/>
      <w:lvlJc w:val="left"/>
      <w:pPr>
        <w:tabs>
          <w:tab w:val="num" w:pos="1080"/>
        </w:tabs>
        <w:ind w:left="1080" w:hanging="360"/>
      </w:pPr>
      <w:rPr>
        <w:rFonts w:ascii="OpenSymbol" w:hAnsi="OpenSymbol" w:cs="Times"/>
      </w:rPr>
    </w:lvl>
    <w:lvl w:ilvl="2">
      <w:start w:val="1"/>
      <w:numFmt w:val="bullet"/>
      <w:lvlText w:val="▪"/>
      <w:lvlJc w:val="left"/>
      <w:pPr>
        <w:tabs>
          <w:tab w:val="num" w:pos="1440"/>
        </w:tabs>
        <w:ind w:left="1440" w:hanging="360"/>
      </w:pPr>
      <w:rPr>
        <w:rFonts w:ascii="OpenSymbol" w:hAnsi="OpenSymbol" w:cs="Times"/>
      </w:rPr>
    </w:lvl>
    <w:lvl w:ilvl="3">
      <w:start w:val="1"/>
      <w:numFmt w:val="bullet"/>
      <w:lvlText w:val=""/>
      <w:lvlJc w:val="left"/>
      <w:pPr>
        <w:tabs>
          <w:tab w:val="num" w:pos="1800"/>
        </w:tabs>
        <w:ind w:left="1800" w:hanging="360"/>
      </w:pPr>
      <w:rPr>
        <w:rFonts w:ascii="Symbol" w:hAnsi="Symbol" w:cs="Times"/>
      </w:rPr>
    </w:lvl>
    <w:lvl w:ilvl="4">
      <w:start w:val="1"/>
      <w:numFmt w:val="bullet"/>
      <w:lvlText w:val="◦"/>
      <w:lvlJc w:val="left"/>
      <w:pPr>
        <w:tabs>
          <w:tab w:val="num" w:pos="2160"/>
        </w:tabs>
        <w:ind w:left="2160" w:hanging="360"/>
      </w:pPr>
      <w:rPr>
        <w:rFonts w:ascii="OpenSymbol" w:hAnsi="OpenSymbol" w:cs="Times"/>
      </w:rPr>
    </w:lvl>
    <w:lvl w:ilvl="5">
      <w:start w:val="1"/>
      <w:numFmt w:val="bullet"/>
      <w:lvlText w:val="▪"/>
      <w:lvlJc w:val="left"/>
      <w:pPr>
        <w:tabs>
          <w:tab w:val="num" w:pos="2520"/>
        </w:tabs>
        <w:ind w:left="2520" w:hanging="360"/>
      </w:pPr>
      <w:rPr>
        <w:rFonts w:ascii="OpenSymbol" w:hAnsi="OpenSymbol" w:cs="Times"/>
      </w:rPr>
    </w:lvl>
    <w:lvl w:ilvl="6">
      <w:start w:val="1"/>
      <w:numFmt w:val="bullet"/>
      <w:lvlText w:val=""/>
      <w:lvlJc w:val="left"/>
      <w:pPr>
        <w:tabs>
          <w:tab w:val="num" w:pos="2880"/>
        </w:tabs>
        <w:ind w:left="2880" w:hanging="360"/>
      </w:pPr>
      <w:rPr>
        <w:rFonts w:ascii="Symbol" w:hAnsi="Symbol" w:cs="Times"/>
      </w:rPr>
    </w:lvl>
    <w:lvl w:ilvl="7">
      <w:start w:val="1"/>
      <w:numFmt w:val="bullet"/>
      <w:lvlText w:val="◦"/>
      <w:lvlJc w:val="left"/>
      <w:pPr>
        <w:tabs>
          <w:tab w:val="num" w:pos="3240"/>
        </w:tabs>
        <w:ind w:left="3240" w:hanging="360"/>
      </w:pPr>
      <w:rPr>
        <w:rFonts w:ascii="OpenSymbol" w:hAnsi="OpenSymbol" w:cs="Times"/>
      </w:rPr>
    </w:lvl>
    <w:lvl w:ilvl="8">
      <w:start w:val="1"/>
      <w:numFmt w:val="bullet"/>
      <w:lvlText w:val="▪"/>
      <w:lvlJc w:val="left"/>
      <w:pPr>
        <w:tabs>
          <w:tab w:val="num" w:pos="3600"/>
        </w:tabs>
        <w:ind w:left="3600" w:hanging="360"/>
      </w:pPr>
      <w:rPr>
        <w:rFonts w:ascii="OpenSymbol" w:hAnsi="OpenSymbol" w:cs="Times"/>
      </w:rPr>
    </w:lvl>
  </w:abstractNum>
  <w:abstractNum w:abstractNumId="5">
    <w:nsid w:val="000A3AB2"/>
    <w:multiLevelType w:val="hybridMultilevel"/>
    <w:tmpl w:val="5366066A"/>
    <w:lvl w:ilvl="0" w:tplc="8A88F0DC">
      <w:start w:val="1"/>
      <w:numFmt w:val="bullet"/>
      <w:pStyle w:val="List-TODO"/>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49A2FA5"/>
    <w:multiLevelType w:val="hybridMultilevel"/>
    <w:tmpl w:val="EE143E1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175F16"/>
    <w:multiLevelType w:val="hybridMultilevel"/>
    <w:tmpl w:val="3C12FB8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240689"/>
    <w:multiLevelType w:val="multilevel"/>
    <w:tmpl w:val="11F408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7C9282E"/>
    <w:multiLevelType w:val="hybridMultilevel"/>
    <w:tmpl w:val="470C140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9362432"/>
    <w:multiLevelType w:val="hybridMultilevel"/>
    <w:tmpl w:val="7C3469E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1F77AD"/>
    <w:multiLevelType w:val="hybridMultilevel"/>
    <w:tmpl w:val="633ECE08"/>
    <w:lvl w:ilvl="0" w:tplc="9F7E35B8">
      <w:start w:val="1"/>
      <w:numFmt w:val="bullet"/>
      <w:pStyle w:val="ArialBody"/>
      <w:lvlText w:val=""/>
      <w:lvlJc w:val="left"/>
      <w:pPr>
        <w:tabs>
          <w:tab w:val="num" w:pos="720"/>
        </w:tabs>
        <w:ind w:left="720" w:hanging="360"/>
      </w:pPr>
      <w:rPr>
        <w:rFonts w:ascii="Symbol" w:hAnsi="Symbol" w:hint="default"/>
      </w:rPr>
    </w:lvl>
    <w:lvl w:ilvl="1" w:tplc="71D8EF20">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0E7390C"/>
    <w:multiLevelType w:val="hybridMultilevel"/>
    <w:tmpl w:val="7C10F6C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C139AD"/>
    <w:multiLevelType w:val="hybridMultilevel"/>
    <w:tmpl w:val="7214D36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C8F778E"/>
    <w:multiLevelType w:val="hybridMultilevel"/>
    <w:tmpl w:val="97BEE0A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016FE5"/>
    <w:multiLevelType w:val="hybridMultilevel"/>
    <w:tmpl w:val="C298CB0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D51C10"/>
    <w:multiLevelType w:val="hybridMultilevel"/>
    <w:tmpl w:val="A7505BBA"/>
    <w:lvl w:ilvl="0" w:tplc="5D421B28">
      <w:start w:val="1"/>
      <w:numFmt w:val="decimal"/>
      <w:lvlText w:val="%1."/>
      <w:lvlJc w:val="left"/>
      <w:pPr>
        <w:ind w:left="720" w:hanging="360"/>
      </w:pPr>
    </w:lvl>
    <w:lvl w:ilvl="1" w:tplc="187485F2" w:tentative="1">
      <w:start w:val="1"/>
      <w:numFmt w:val="lowerLetter"/>
      <w:lvlText w:val="%2."/>
      <w:lvlJc w:val="left"/>
      <w:pPr>
        <w:ind w:left="1440" w:hanging="360"/>
      </w:pPr>
    </w:lvl>
    <w:lvl w:ilvl="2" w:tplc="17E64D0C" w:tentative="1">
      <w:start w:val="1"/>
      <w:numFmt w:val="lowerRoman"/>
      <w:lvlText w:val="%3."/>
      <w:lvlJc w:val="right"/>
      <w:pPr>
        <w:ind w:left="2160" w:hanging="180"/>
      </w:pPr>
    </w:lvl>
    <w:lvl w:ilvl="3" w:tplc="2F96DCB2" w:tentative="1">
      <w:start w:val="1"/>
      <w:numFmt w:val="decimal"/>
      <w:lvlText w:val="%4."/>
      <w:lvlJc w:val="left"/>
      <w:pPr>
        <w:ind w:left="2880" w:hanging="360"/>
      </w:pPr>
    </w:lvl>
    <w:lvl w:ilvl="4" w:tplc="21CC1B4A" w:tentative="1">
      <w:start w:val="1"/>
      <w:numFmt w:val="lowerLetter"/>
      <w:lvlText w:val="%5."/>
      <w:lvlJc w:val="left"/>
      <w:pPr>
        <w:ind w:left="3600" w:hanging="360"/>
      </w:pPr>
    </w:lvl>
    <w:lvl w:ilvl="5" w:tplc="3C804C9A" w:tentative="1">
      <w:start w:val="1"/>
      <w:numFmt w:val="lowerRoman"/>
      <w:lvlText w:val="%6."/>
      <w:lvlJc w:val="right"/>
      <w:pPr>
        <w:ind w:left="4320" w:hanging="180"/>
      </w:pPr>
    </w:lvl>
    <w:lvl w:ilvl="6" w:tplc="0D96B6C6" w:tentative="1">
      <w:start w:val="1"/>
      <w:numFmt w:val="decimal"/>
      <w:lvlText w:val="%7."/>
      <w:lvlJc w:val="left"/>
      <w:pPr>
        <w:ind w:left="5040" w:hanging="360"/>
      </w:pPr>
    </w:lvl>
    <w:lvl w:ilvl="7" w:tplc="7248B1FA" w:tentative="1">
      <w:start w:val="1"/>
      <w:numFmt w:val="lowerLetter"/>
      <w:lvlText w:val="%8."/>
      <w:lvlJc w:val="left"/>
      <w:pPr>
        <w:ind w:left="5760" w:hanging="360"/>
      </w:pPr>
    </w:lvl>
    <w:lvl w:ilvl="8" w:tplc="79F4FC9C" w:tentative="1">
      <w:start w:val="1"/>
      <w:numFmt w:val="lowerRoman"/>
      <w:lvlText w:val="%9."/>
      <w:lvlJc w:val="right"/>
      <w:pPr>
        <w:ind w:left="6480" w:hanging="180"/>
      </w:pPr>
    </w:lvl>
  </w:abstractNum>
  <w:abstractNum w:abstractNumId="17">
    <w:nsid w:val="5D8F7E95"/>
    <w:multiLevelType w:val="hybridMultilevel"/>
    <w:tmpl w:val="D4B49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8C4F85"/>
    <w:multiLevelType w:val="hybridMultilevel"/>
    <w:tmpl w:val="AC6A0A6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DE7878"/>
    <w:multiLevelType w:val="hybridMultilevel"/>
    <w:tmpl w:val="AD307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CC5B3A"/>
    <w:multiLevelType w:val="hybridMultilevel"/>
    <w:tmpl w:val="1AFA4FBC"/>
    <w:lvl w:ilvl="0" w:tplc="0409000F">
      <w:start w:val="1"/>
      <w:numFmt w:val="bullet"/>
      <w:lvlText w:val="o"/>
      <w:lvlJc w:val="left"/>
      <w:pPr>
        <w:ind w:left="1800" w:hanging="360"/>
      </w:pPr>
      <w:rPr>
        <w:rFonts w:ascii="Courier New" w:hAnsi="Courier New" w:hint="default"/>
      </w:rPr>
    </w:lvl>
    <w:lvl w:ilvl="1" w:tplc="04090019" w:tentative="1">
      <w:start w:val="1"/>
      <w:numFmt w:val="bullet"/>
      <w:lvlText w:val="o"/>
      <w:lvlJc w:val="left"/>
      <w:pPr>
        <w:ind w:left="2520" w:hanging="360"/>
      </w:pPr>
      <w:rPr>
        <w:rFonts w:ascii="Courier New" w:hAnsi="Courier New" w:hint="default"/>
      </w:rPr>
    </w:lvl>
    <w:lvl w:ilvl="2" w:tplc="0409001B" w:tentative="1">
      <w:start w:val="1"/>
      <w:numFmt w:val="bullet"/>
      <w:lvlText w:val=""/>
      <w:lvlJc w:val="left"/>
      <w:pPr>
        <w:ind w:left="3240" w:hanging="360"/>
      </w:pPr>
      <w:rPr>
        <w:rFonts w:ascii="Wingdings" w:hAnsi="Wingdings" w:hint="default"/>
      </w:rPr>
    </w:lvl>
    <w:lvl w:ilvl="3" w:tplc="0409000F" w:tentative="1">
      <w:start w:val="1"/>
      <w:numFmt w:val="bullet"/>
      <w:lvlText w:val=""/>
      <w:lvlJc w:val="left"/>
      <w:pPr>
        <w:ind w:left="3960" w:hanging="360"/>
      </w:pPr>
      <w:rPr>
        <w:rFonts w:ascii="Symbol" w:hAnsi="Symbol" w:hint="default"/>
      </w:rPr>
    </w:lvl>
    <w:lvl w:ilvl="4" w:tplc="04090019" w:tentative="1">
      <w:start w:val="1"/>
      <w:numFmt w:val="bullet"/>
      <w:lvlText w:val="o"/>
      <w:lvlJc w:val="left"/>
      <w:pPr>
        <w:ind w:left="4680" w:hanging="360"/>
      </w:pPr>
      <w:rPr>
        <w:rFonts w:ascii="Courier New" w:hAnsi="Courier New" w:hint="default"/>
      </w:rPr>
    </w:lvl>
    <w:lvl w:ilvl="5" w:tplc="0409001B" w:tentative="1">
      <w:start w:val="1"/>
      <w:numFmt w:val="bullet"/>
      <w:lvlText w:val=""/>
      <w:lvlJc w:val="left"/>
      <w:pPr>
        <w:ind w:left="5400" w:hanging="360"/>
      </w:pPr>
      <w:rPr>
        <w:rFonts w:ascii="Wingdings" w:hAnsi="Wingdings" w:hint="default"/>
      </w:rPr>
    </w:lvl>
    <w:lvl w:ilvl="6" w:tplc="0409000F" w:tentative="1">
      <w:start w:val="1"/>
      <w:numFmt w:val="bullet"/>
      <w:lvlText w:val=""/>
      <w:lvlJc w:val="left"/>
      <w:pPr>
        <w:ind w:left="6120" w:hanging="360"/>
      </w:pPr>
      <w:rPr>
        <w:rFonts w:ascii="Symbol" w:hAnsi="Symbol" w:hint="default"/>
      </w:rPr>
    </w:lvl>
    <w:lvl w:ilvl="7" w:tplc="04090019" w:tentative="1">
      <w:start w:val="1"/>
      <w:numFmt w:val="bullet"/>
      <w:lvlText w:val="o"/>
      <w:lvlJc w:val="left"/>
      <w:pPr>
        <w:ind w:left="6840" w:hanging="360"/>
      </w:pPr>
      <w:rPr>
        <w:rFonts w:ascii="Courier New" w:hAnsi="Courier New" w:hint="default"/>
      </w:rPr>
    </w:lvl>
    <w:lvl w:ilvl="8" w:tplc="0409001B" w:tentative="1">
      <w:start w:val="1"/>
      <w:numFmt w:val="bullet"/>
      <w:lvlText w:val=""/>
      <w:lvlJc w:val="left"/>
      <w:pPr>
        <w:ind w:left="7560" w:hanging="360"/>
      </w:pPr>
      <w:rPr>
        <w:rFonts w:ascii="Wingdings" w:hAnsi="Wingdings" w:hint="default"/>
      </w:rPr>
    </w:lvl>
  </w:abstractNum>
  <w:abstractNum w:abstractNumId="21">
    <w:nsid w:val="70C20EED"/>
    <w:multiLevelType w:val="hybridMultilevel"/>
    <w:tmpl w:val="A61033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467759A"/>
    <w:multiLevelType w:val="hybridMultilevel"/>
    <w:tmpl w:val="C1DC9A9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4444E3"/>
    <w:multiLevelType w:val="hybridMultilevel"/>
    <w:tmpl w:val="11F4085C"/>
    <w:lvl w:ilvl="0" w:tplc="04090003">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0"/>
  </w:num>
  <w:num w:numId="2">
    <w:abstractNumId w:val="11"/>
  </w:num>
  <w:num w:numId="3">
    <w:abstractNumId w:val="7"/>
  </w:num>
  <w:num w:numId="4">
    <w:abstractNumId w:val="20"/>
  </w:num>
  <w:num w:numId="5">
    <w:abstractNumId w:val="9"/>
  </w:num>
  <w:num w:numId="6">
    <w:abstractNumId w:val="22"/>
  </w:num>
  <w:num w:numId="7">
    <w:abstractNumId w:val="10"/>
  </w:num>
  <w:num w:numId="8">
    <w:abstractNumId w:val="6"/>
  </w:num>
  <w:num w:numId="9">
    <w:abstractNumId w:val="15"/>
  </w:num>
  <w:num w:numId="10">
    <w:abstractNumId w:val="2"/>
  </w:num>
  <w:num w:numId="11">
    <w:abstractNumId w:val="3"/>
  </w:num>
  <w:num w:numId="12">
    <w:abstractNumId w:val="4"/>
  </w:num>
  <w:num w:numId="13">
    <w:abstractNumId w:val="16"/>
  </w:num>
  <w:num w:numId="14">
    <w:abstractNumId w:val="13"/>
  </w:num>
  <w:num w:numId="15">
    <w:abstractNumId w:val="23"/>
  </w:num>
  <w:num w:numId="16">
    <w:abstractNumId w:val="8"/>
  </w:num>
  <w:num w:numId="17">
    <w:abstractNumId w:val="17"/>
  </w:num>
  <w:num w:numId="18">
    <w:abstractNumId w:val="21"/>
  </w:num>
  <w:num w:numId="19">
    <w:abstractNumId w:val="14"/>
  </w:num>
  <w:num w:numId="20">
    <w:abstractNumId w:val="18"/>
  </w:num>
  <w:num w:numId="21">
    <w:abstractNumId w:val="5"/>
  </w:num>
  <w:num w:numId="22">
    <w:abstractNumId w:val="12"/>
  </w:num>
  <w:num w:numId="23">
    <w:abstractNumId w:val="19"/>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US" w:vendorID="8" w:dllVersion="513" w:checkStyle="1"/>
  <w:proofState w:grammar="clean"/>
  <w:attachedTemplate r:id="rId1"/>
  <w:linkStyles/>
  <w:doNotTrackMoves/>
  <w:defaultTabStop w:val="36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50" strokecolor="lime">
      <v:stroke endarrow="block" color="lime" weight="2.25pt"/>
      <v:shadow color="gray" opacity="1" offset="2pt,2pt"/>
    </o:shapedefaults>
  </w:hdrShapeDefaults>
  <w:footnotePr>
    <w:footnote w:id="-1"/>
    <w:footnote w:id="0"/>
  </w:footnotePr>
  <w:endnotePr>
    <w:endnote w:id="-1"/>
    <w:endnote w:id="0"/>
  </w:endnotePr>
  <w:compat/>
  <w:rsids>
    <w:rsidRoot w:val="002C735F"/>
    <w:rsid w:val="000448C7"/>
    <w:rsid w:val="0006310D"/>
    <w:rsid w:val="00067591"/>
    <w:rsid w:val="00083D8A"/>
    <w:rsid w:val="00085D92"/>
    <w:rsid w:val="000959C3"/>
    <w:rsid w:val="00095D2D"/>
    <w:rsid w:val="000A076D"/>
    <w:rsid w:val="000C1875"/>
    <w:rsid w:val="000E29AF"/>
    <w:rsid w:val="000F22DF"/>
    <w:rsid w:val="000F4405"/>
    <w:rsid w:val="00101001"/>
    <w:rsid w:val="0010737E"/>
    <w:rsid w:val="00116B37"/>
    <w:rsid w:val="00116DF6"/>
    <w:rsid w:val="0012766B"/>
    <w:rsid w:val="0012770F"/>
    <w:rsid w:val="001314BE"/>
    <w:rsid w:val="00135534"/>
    <w:rsid w:val="0013789B"/>
    <w:rsid w:val="001749B2"/>
    <w:rsid w:val="00185752"/>
    <w:rsid w:val="00185B66"/>
    <w:rsid w:val="00196354"/>
    <w:rsid w:val="001A6FAF"/>
    <w:rsid w:val="001B22C8"/>
    <w:rsid w:val="001E12D7"/>
    <w:rsid w:val="001E2631"/>
    <w:rsid w:val="001E464F"/>
    <w:rsid w:val="00205F19"/>
    <w:rsid w:val="0020681E"/>
    <w:rsid w:val="00230689"/>
    <w:rsid w:val="00255D5C"/>
    <w:rsid w:val="00261C3E"/>
    <w:rsid w:val="0029042F"/>
    <w:rsid w:val="0029312C"/>
    <w:rsid w:val="002C1AD7"/>
    <w:rsid w:val="002C735F"/>
    <w:rsid w:val="002E2707"/>
    <w:rsid w:val="002E5E3B"/>
    <w:rsid w:val="0030738B"/>
    <w:rsid w:val="003124C0"/>
    <w:rsid w:val="00326005"/>
    <w:rsid w:val="0033406F"/>
    <w:rsid w:val="003404D3"/>
    <w:rsid w:val="00350281"/>
    <w:rsid w:val="00357548"/>
    <w:rsid w:val="003654B9"/>
    <w:rsid w:val="0037282F"/>
    <w:rsid w:val="00380479"/>
    <w:rsid w:val="00381675"/>
    <w:rsid w:val="0038301D"/>
    <w:rsid w:val="003A13D3"/>
    <w:rsid w:val="003A2D60"/>
    <w:rsid w:val="003D3281"/>
    <w:rsid w:val="003D7AC7"/>
    <w:rsid w:val="003F620F"/>
    <w:rsid w:val="00423F53"/>
    <w:rsid w:val="00426919"/>
    <w:rsid w:val="00431E80"/>
    <w:rsid w:val="00463F02"/>
    <w:rsid w:val="00466B68"/>
    <w:rsid w:val="004953E6"/>
    <w:rsid w:val="004B1A67"/>
    <w:rsid w:val="004B548B"/>
    <w:rsid w:val="004D29D2"/>
    <w:rsid w:val="004D63CA"/>
    <w:rsid w:val="004F179D"/>
    <w:rsid w:val="00505824"/>
    <w:rsid w:val="005559BF"/>
    <w:rsid w:val="00556AB1"/>
    <w:rsid w:val="0056780C"/>
    <w:rsid w:val="0057398D"/>
    <w:rsid w:val="00582D3C"/>
    <w:rsid w:val="00596313"/>
    <w:rsid w:val="00596CE5"/>
    <w:rsid w:val="005C7EC7"/>
    <w:rsid w:val="005D5517"/>
    <w:rsid w:val="00621717"/>
    <w:rsid w:val="00625CE0"/>
    <w:rsid w:val="00642C9C"/>
    <w:rsid w:val="0065670D"/>
    <w:rsid w:val="0066605C"/>
    <w:rsid w:val="00667265"/>
    <w:rsid w:val="006757B0"/>
    <w:rsid w:val="006A6AE8"/>
    <w:rsid w:val="006C05A2"/>
    <w:rsid w:val="006D2427"/>
    <w:rsid w:val="006D5918"/>
    <w:rsid w:val="006E5CBC"/>
    <w:rsid w:val="00711E6F"/>
    <w:rsid w:val="00720177"/>
    <w:rsid w:val="00722186"/>
    <w:rsid w:val="007453D9"/>
    <w:rsid w:val="00760982"/>
    <w:rsid w:val="00776219"/>
    <w:rsid w:val="008044DD"/>
    <w:rsid w:val="0081368A"/>
    <w:rsid w:val="00815141"/>
    <w:rsid w:val="0083602D"/>
    <w:rsid w:val="008917D2"/>
    <w:rsid w:val="00897482"/>
    <w:rsid w:val="008C6F2F"/>
    <w:rsid w:val="008D2046"/>
    <w:rsid w:val="008E2C32"/>
    <w:rsid w:val="008F4C9E"/>
    <w:rsid w:val="008F6E49"/>
    <w:rsid w:val="009145E7"/>
    <w:rsid w:val="009264C7"/>
    <w:rsid w:val="00934C7A"/>
    <w:rsid w:val="0094561F"/>
    <w:rsid w:val="00954862"/>
    <w:rsid w:val="009732D8"/>
    <w:rsid w:val="009904A4"/>
    <w:rsid w:val="00994918"/>
    <w:rsid w:val="009A31B7"/>
    <w:rsid w:val="009B765B"/>
    <w:rsid w:val="009C0C13"/>
    <w:rsid w:val="009D1C51"/>
    <w:rsid w:val="009D2BFF"/>
    <w:rsid w:val="009D3BEB"/>
    <w:rsid w:val="009E0FF2"/>
    <w:rsid w:val="009E20B7"/>
    <w:rsid w:val="009F2DCD"/>
    <w:rsid w:val="00A02B4F"/>
    <w:rsid w:val="00A04F48"/>
    <w:rsid w:val="00A91418"/>
    <w:rsid w:val="00AA13F6"/>
    <w:rsid w:val="00AD0568"/>
    <w:rsid w:val="00AD3609"/>
    <w:rsid w:val="00AD7366"/>
    <w:rsid w:val="00AE5952"/>
    <w:rsid w:val="00AF42CD"/>
    <w:rsid w:val="00B00C22"/>
    <w:rsid w:val="00B43B86"/>
    <w:rsid w:val="00B47750"/>
    <w:rsid w:val="00B90707"/>
    <w:rsid w:val="00B92509"/>
    <w:rsid w:val="00B936AA"/>
    <w:rsid w:val="00BA517D"/>
    <w:rsid w:val="00BD0A33"/>
    <w:rsid w:val="00BE0983"/>
    <w:rsid w:val="00BE32D1"/>
    <w:rsid w:val="00C025F5"/>
    <w:rsid w:val="00C16315"/>
    <w:rsid w:val="00C26EDA"/>
    <w:rsid w:val="00C33190"/>
    <w:rsid w:val="00C6232D"/>
    <w:rsid w:val="00C830C1"/>
    <w:rsid w:val="00C9145C"/>
    <w:rsid w:val="00C939B7"/>
    <w:rsid w:val="00CA3D5B"/>
    <w:rsid w:val="00CD52EE"/>
    <w:rsid w:val="00CE3DDA"/>
    <w:rsid w:val="00D16000"/>
    <w:rsid w:val="00D209CF"/>
    <w:rsid w:val="00D21A5F"/>
    <w:rsid w:val="00D23575"/>
    <w:rsid w:val="00D40B23"/>
    <w:rsid w:val="00D4344A"/>
    <w:rsid w:val="00D47229"/>
    <w:rsid w:val="00D52DB8"/>
    <w:rsid w:val="00D55580"/>
    <w:rsid w:val="00D62CDA"/>
    <w:rsid w:val="00D7390F"/>
    <w:rsid w:val="00DC44CA"/>
    <w:rsid w:val="00DC453F"/>
    <w:rsid w:val="00DD46D0"/>
    <w:rsid w:val="00DE6097"/>
    <w:rsid w:val="00DE6320"/>
    <w:rsid w:val="00DE73BE"/>
    <w:rsid w:val="00DF132D"/>
    <w:rsid w:val="00E06E31"/>
    <w:rsid w:val="00E16D42"/>
    <w:rsid w:val="00E251A6"/>
    <w:rsid w:val="00E56E14"/>
    <w:rsid w:val="00E6644D"/>
    <w:rsid w:val="00E66C3C"/>
    <w:rsid w:val="00E71C2C"/>
    <w:rsid w:val="00EB315B"/>
    <w:rsid w:val="00ED1F97"/>
    <w:rsid w:val="00EE3AD0"/>
    <w:rsid w:val="00EE6855"/>
    <w:rsid w:val="00EE6F5A"/>
    <w:rsid w:val="00EF5A1C"/>
    <w:rsid w:val="00EF6FC0"/>
    <w:rsid w:val="00F25507"/>
    <w:rsid w:val="00F4322A"/>
    <w:rsid w:val="00F82FBB"/>
    <w:rsid w:val="00F8657D"/>
    <w:rsid w:val="00FA587D"/>
    <w:rsid w:val="00FB4914"/>
    <w:rsid w:val="00FB5D4C"/>
    <w:rsid w:val="00FB79DE"/>
    <w:rsid w:val="00FC2C5D"/>
    <w:rsid w:val="00FD45C6"/>
    <w:rsid w:val="00FF484B"/>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rokecolor="lime">
      <v:stroke endarrow="block" color="lime" weight="2.25pt"/>
      <v:shadow color="gray" opacity="1" offset="2pt,2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Web)" w:uiPriority="99"/>
    <w:lsdException w:name="List Paragraph" w:uiPriority="34" w:qFormat="1"/>
  </w:latentStyles>
  <w:style w:type="paragraph" w:default="1" w:styleId="Normal">
    <w:name w:val="Normal"/>
    <w:qFormat/>
    <w:rsid w:val="009C6B76"/>
    <w:rPr>
      <w:rFonts w:ascii="Arial" w:hAnsi="Arial"/>
    </w:rPr>
  </w:style>
  <w:style w:type="paragraph" w:styleId="Heading1">
    <w:name w:val="heading 1"/>
    <w:basedOn w:val="Normal"/>
    <w:next w:val="Normal"/>
    <w:qFormat/>
    <w:rsid w:val="00C6624A"/>
    <w:pPr>
      <w:pageBreakBefore/>
      <w:numPr>
        <w:numId w:val="1"/>
      </w:numPr>
      <w:pBdr>
        <w:bottom w:val="single" w:sz="24" w:space="1" w:color="808080"/>
      </w:pBdr>
      <w:spacing w:after="240"/>
      <w:outlineLvl w:val="0"/>
    </w:pPr>
    <w:rPr>
      <w:b/>
      <w:smallCaps/>
      <w:noProof/>
      <w:sz w:val="28"/>
    </w:rPr>
  </w:style>
  <w:style w:type="paragraph" w:styleId="Heading2">
    <w:name w:val="heading 2"/>
    <w:basedOn w:val="Normal"/>
    <w:next w:val="Normal"/>
    <w:link w:val="Heading2Char"/>
    <w:qFormat/>
    <w:rsid w:val="00E0565C"/>
    <w:pPr>
      <w:keepNext/>
      <w:numPr>
        <w:ilvl w:val="1"/>
        <w:numId w:val="1"/>
      </w:numPr>
      <w:spacing w:before="360" w:after="40"/>
      <w:outlineLvl w:val="1"/>
    </w:pPr>
    <w:rPr>
      <w:b/>
      <w:noProof/>
    </w:rPr>
  </w:style>
  <w:style w:type="paragraph" w:styleId="Heading3">
    <w:name w:val="heading 3"/>
    <w:basedOn w:val="Normal"/>
    <w:next w:val="Normal"/>
    <w:link w:val="Heading3Char"/>
    <w:qFormat/>
    <w:rsid w:val="00C6624A"/>
    <w:pPr>
      <w:keepNext/>
      <w:numPr>
        <w:ilvl w:val="2"/>
        <w:numId w:val="1"/>
      </w:numPr>
      <w:spacing w:before="120"/>
      <w:outlineLvl w:val="2"/>
    </w:pPr>
    <w:rPr>
      <w:b/>
    </w:rPr>
  </w:style>
  <w:style w:type="paragraph" w:styleId="Heading4">
    <w:name w:val="heading 4"/>
    <w:basedOn w:val="Normal"/>
    <w:next w:val="Normal"/>
    <w:qFormat/>
    <w:rsid w:val="00C6624A"/>
    <w:pPr>
      <w:keepNext/>
      <w:numPr>
        <w:ilvl w:val="3"/>
        <w:numId w:val="1"/>
      </w:numPr>
      <w:spacing w:before="120"/>
      <w:outlineLvl w:val="3"/>
    </w:pPr>
    <w:rPr>
      <w:b/>
      <w:noProof/>
    </w:rPr>
  </w:style>
  <w:style w:type="paragraph" w:styleId="Heading5">
    <w:name w:val="heading 5"/>
    <w:basedOn w:val="Normal"/>
    <w:next w:val="Normal"/>
    <w:qFormat/>
    <w:rsid w:val="00C6624A"/>
    <w:pPr>
      <w:keepNext/>
      <w:numPr>
        <w:ilvl w:val="4"/>
        <w:numId w:val="1"/>
      </w:numPr>
      <w:spacing w:before="20"/>
      <w:outlineLvl w:val="4"/>
    </w:pPr>
    <w:rPr>
      <w:smallCaps/>
      <w:noProof/>
    </w:rPr>
  </w:style>
  <w:style w:type="paragraph" w:styleId="Heading6">
    <w:name w:val="heading 6"/>
    <w:basedOn w:val="Normal"/>
    <w:next w:val="Normal"/>
    <w:qFormat/>
    <w:rsid w:val="00C6624A"/>
    <w:pPr>
      <w:numPr>
        <w:ilvl w:val="5"/>
        <w:numId w:val="1"/>
      </w:numPr>
      <w:spacing w:before="120" w:after="60"/>
      <w:outlineLvl w:val="5"/>
    </w:pPr>
    <w:rPr>
      <w:i/>
    </w:rPr>
  </w:style>
  <w:style w:type="paragraph" w:styleId="Heading7">
    <w:name w:val="heading 7"/>
    <w:basedOn w:val="Normal"/>
    <w:next w:val="Normal"/>
    <w:qFormat/>
    <w:rsid w:val="00C6624A"/>
    <w:pPr>
      <w:spacing w:before="240" w:after="60"/>
      <w:outlineLvl w:val="6"/>
    </w:pPr>
  </w:style>
  <w:style w:type="paragraph" w:styleId="Heading8">
    <w:name w:val="heading 8"/>
    <w:basedOn w:val="Normal"/>
    <w:next w:val="Normal"/>
    <w:qFormat/>
    <w:rsid w:val="00C6624A"/>
    <w:pPr>
      <w:numPr>
        <w:ilvl w:val="7"/>
        <w:numId w:val="1"/>
      </w:numPr>
      <w:spacing w:before="240" w:after="60"/>
      <w:outlineLvl w:val="7"/>
    </w:pPr>
    <w:rPr>
      <w:i/>
    </w:rPr>
  </w:style>
  <w:style w:type="paragraph" w:styleId="Heading9">
    <w:name w:val="heading 9"/>
    <w:basedOn w:val="Normal"/>
    <w:next w:val="Normal"/>
    <w:qFormat/>
    <w:rsid w:val="00C6624A"/>
    <w:pPr>
      <w:numPr>
        <w:ilvl w:val="8"/>
        <w:numId w:val="1"/>
      </w:numPr>
      <w:spacing w:before="240" w:after="60"/>
      <w:outlineLvl w:val="8"/>
    </w:pPr>
    <w:rPr>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link w:val="Heading2"/>
    <w:rsid w:val="00543B9B"/>
    <w:rPr>
      <w:rFonts w:ascii="Arial" w:hAnsi="Arial"/>
      <w:b/>
      <w:noProof/>
      <w:sz w:val="24"/>
      <w:szCs w:val="24"/>
    </w:rPr>
  </w:style>
  <w:style w:type="character" w:customStyle="1" w:styleId="Heading3Char">
    <w:name w:val="Heading 3 Char"/>
    <w:link w:val="Heading3"/>
    <w:rsid w:val="00543B9B"/>
    <w:rPr>
      <w:rFonts w:ascii="Arial" w:hAnsi="Arial"/>
      <w:b/>
      <w:szCs w:val="24"/>
    </w:rPr>
  </w:style>
  <w:style w:type="paragraph" w:customStyle="1" w:styleId="DocumentDate">
    <w:name w:val="Document Date"/>
    <w:basedOn w:val="Normal"/>
    <w:next w:val="Normal"/>
    <w:rsid w:val="00101001"/>
    <w:rPr>
      <w:rFonts w:cs="Arial"/>
      <w:noProof/>
      <w:sz w:val="28"/>
    </w:rPr>
  </w:style>
  <w:style w:type="character" w:customStyle="1" w:styleId="Code">
    <w:name w:val="Code"/>
    <w:rsid w:val="00101001"/>
    <w:rPr>
      <w:rFonts w:ascii="Courier New" w:hAnsi="Courier New"/>
    </w:rPr>
  </w:style>
  <w:style w:type="paragraph" w:customStyle="1" w:styleId="DocumentTypeTitle">
    <w:name w:val="Document Type Title"/>
    <w:basedOn w:val="Normal"/>
    <w:rsid w:val="00101001"/>
    <w:rPr>
      <w:rFonts w:cs="Arial"/>
      <w:b/>
      <w:sz w:val="32"/>
    </w:rPr>
  </w:style>
  <w:style w:type="paragraph" w:customStyle="1" w:styleId="DocumentTitle">
    <w:name w:val="Document Title"/>
    <w:basedOn w:val="Normal"/>
    <w:autoRedefine/>
    <w:rsid w:val="00101001"/>
    <w:rPr>
      <w:rFonts w:cs="Arial"/>
      <w:b/>
      <w:sz w:val="36"/>
    </w:rPr>
  </w:style>
  <w:style w:type="paragraph" w:customStyle="1" w:styleId="DocumentVersion">
    <w:name w:val="Document Version"/>
    <w:basedOn w:val="Normal"/>
    <w:rsid w:val="00101001"/>
    <w:rPr>
      <w:rFonts w:cs="Arial"/>
      <w:i/>
      <w:sz w:val="28"/>
    </w:rPr>
  </w:style>
  <w:style w:type="paragraph" w:styleId="Header">
    <w:name w:val="header"/>
    <w:basedOn w:val="Normal"/>
    <w:rsid w:val="00101001"/>
    <w:pPr>
      <w:tabs>
        <w:tab w:val="center" w:pos="4320"/>
        <w:tab w:val="right" w:pos="8640"/>
      </w:tabs>
    </w:pPr>
  </w:style>
  <w:style w:type="paragraph" w:styleId="Footer">
    <w:name w:val="footer"/>
    <w:basedOn w:val="Normal"/>
    <w:rsid w:val="00101001"/>
    <w:pPr>
      <w:tabs>
        <w:tab w:val="center" w:pos="4320"/>
        <w:tab w:val="right" w:pos="8640"/>
      </w:tabs>
    </w:pPr>
  </w:style>
  <w:style w:type="character" w:styleId="PageNumber">
    <w:name w:val="page number"/>
    <w:basedOn w:val="DefaultParagraphFont"/>
    <w:rsid w:val="00101001"/>
  </w:style>
  <w:style w:type="paragraph" w:customStyle="1" w:styleId="Table-Text">
    <w:name w:val="Table - Text"/>
    <w:basedOn w:val="Normal"/>
    <w:rsid w:val="00101001"/>
    <w:rPr>
      <w:sz w:val="18"/>
    </w:rPr>
  </w:style>
  <w:style w:type="paragraph" w:customStyle="1" w:styleId="Note">
    <w:name w:val="Note"/>
    <w:basedOn w:val="Normal"/>
    <w:rsid w:val="00101001"/>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Normal"/>
    <w:rsid w:val="00101001"/>
    <w:rPr>
      <w:b/>
      <w:sz w:val="18"/>
    </w:rPr>
  </w:style>
  <w:style w:type="paragraph" w:styleId="FootnoteText">
    <w:name w:val="footnote text"/>
    <w:basedOn w:val="Normal"/>
    <w:semiHidden/>
    <w:rsid w:val="00101001"/>
    <w:rPr>
      <w:sz w:val="18"/>
    </w:rPr>
  </w:style>
  <w:style w:type="character" w:styleId="FootnoteReference">
    <w:name w:val="footnote reference"/>
    <w:semiHidden/>
    <w:rsid w:val="00101001"/>
    <w:rPr>
      <w:position w:val="6"/>
      <w:sz w:val="14"/>
      <w:vertAlign w:val="superscript"/>
    </w:rPr>
  </w:style>
  <w:style w:type="paragraph" w:styleId="TOC1">
    <w:name w:val="toc 1"/>
    <w:basedOn w:val="Normal"/>
    <w:next w:val="Normal"/>
    <w:autoRedefine/>
    <w:uiPriority w:val="39"/>
    <w:rsid w:val="00101001"/>
    <w:pPr>
      <w:spacing w:before="120"/>
    </w:pPr>
    <w:rPr>
      <w:rFonts w:ascii="Cambria" w:hAnsi="Cambria"/>
      <w:b/>
      <w:caps/>
      <w:sz w:val="22"/>
      <w:szCs w:val="22"/>
    </w:rPr>
  </w:style>
  <w:style w:type="paragraph" w:styleId="TOC2">
    <w:name w:val="toc 2"/>
    <w:basedOn w:val="Normal"/>
    <w:next w:val="Normal"/>
    <w:autoRedefine/>
    <w:uiPriority w:val="39"/>
    <w:rsid w:val="00101001"/>
    <w:pPr>
      <w:ind w:left="200"/>
    </w:pPr>
    <w:rPr>
      <w:rFonts w:ascii="Cambria" w:hAnsi="Cambria"/>
      <w:smallCaps/>
      <w:sz w:val="22"/>
      <w:szCs w:val="22"/>
    </w:rPr>
  </w:style>
  <w:style w:type="paragraph" w:styleId="TOC3">
    <w:name w:val="toc 3"/>
    <w:basedOn w:val="Normal"/>
    <w:next w:val="Normal"/>
    <w:autoRedefine/>
    <w:uiPriority w:val="39"/>
    <w:rsid w:val="00101001"/>
    <w:pPr>
      <w:ind w:left="400"/>
    </w:pPr>
    <w:rPr>
      <w:rFonts w:ascii="Cambria" w:hAnsi="Cambria"/>
      <w:i/>
      <w:sz w:val="22"/>
      <w:szCs w:val="22"/>
    </w:rPr>
  </w:style>
  <w:style w:type="paragraph" w:styleId="TOC4">
    <w:name w:val="toc 4"/>
    <w:basedOn w:val="Normal"/>
    <w:next w:val="Normal"/>
    <w:autoRedefine/>
    <w:uiPriority w:val="39"/>
    <w:rsid w:val="00101001"/>
    <w:pPr>
      <w:ind w:left="600"/>
    </w:pPr>
    <w:rPr>
      <w:rFonts w:ascii="Cambria" w:hAnsi="Cambria"/>
      <w:sz w:val="18"/>
      <w:szCs w:val="18"/>
    </w:rPr>
  </w:style>
  <w:style w:type="paragraph" w:styleId="TOC5">
    <w:name w:val="toc 5"/>
    <w:basedOn w:val="Normal"/>
    <w:next w:val="Normal"/>
    <w:autoRedefine/>
    <w:uiPriority w:val="39"/>
    <w:rsid w:val="00101001"/>
    <w:pPr>
      <w:ind w:left="800"/>
    </w:pPr>
    <w:rPr>
      <w:rFonts w:ascii="Cambria" w:hAnsi="Cambria"/>
      <w:sz w:val="18"/>
      <w:szCs w:val="18"/>
    </w:rPr>
  </w:style>
  <w:style w:type="paragraph" w:styleId="TOC6">
    <w:name w:val="toc 6"/>
    <w:basedOn w:val="Normal"/>
    <w:next w:val="Normal"/>
    <w:autoRedefine/>
    <w:uiPriority w:val="39"/>
    <w:rsid w:val="00101001"/>
    <w:pPr>
      <w:ind w:left="1000"/>
    </w:pPr>
    <w:rPr>
      <w:rFonts w:ascii="Cambria" w:hAnsi="Cambria"/>
      <w:sz w:val="18"/>
      <w:szCs w:val="18"/>
    </w:rPr>
  </w:style>
  <w:style w:type="paragraph" w:styleId="TOC7">
    <w:name w:val="toc 7"/>
    <w:basedOn w:val="Normal"/>
    <w:next w:val="Normal"/>
    <w:autoRedefine/>
    <w:uiPriority w:val="39"/>
    <w:rsid w:val="00101001"/>
    <w:pPr>
      <w:ind w:left="1200"/>
    </w:pPr>
    <w:rPr>
      <w:rFonts w:ascii="Cambria" w:hAnsi="Cambria"/>
      <w:sz w:val="18"/>
      <w:szCs w:val="18"/>
    </w:rPr>
  </w:style>
  <w:style w:type="paragraph" w:styleId="TOC8">
    <w:name w:val="toc 8"/>
    <w:basedOn w:val="Normal"/>
    <w:next w:val="Normal"/>
    <w:autoRedefine/>
    <w:uiPriority w:val="39"/>
    <w:rsid w:val="00101001"/>
    <w:pPr>
      <w:ind w:left="1400"/>
    </w:pPr>
    <w:rPr>
      <w:rFonts w:ascii="Cambria" w:hAnsi="Cambria"/>
      <w:sz w:val="18"/>
      <w:szCs w:val="18"/>
    </w:rPr>
  </w:style>
  <w:style w:type="paragraph" w:styleId="TOC9">
    <w:name w:val="toc 9"/>
    <w:basedOn w:val="Normal"/>
    <w:next w:val="Normal"/>
    <w:autoRedefine/>
    <w:uiPriority w:val="39"/>
    <w:rsid w:val="00101001"/>
    <w:pPr>
      <w:ind w:left="1600"/>
    </w:pPr>
    <w:rPr>
      <w:rFonts w:ascii="Cambria" w:hAnsi="Cambria"/>
      <w:sz w:val="18"/>
      <w:szCs w:val="18"/>
    </w:rPr>
  </w:style>
  <w:style w:type="paragraph" w:customStyle="1" w:styleId="Contents">
    <w:name w:val="Contents"/>
    <w:basedOn w:val="Heading1"/>
    <w:rsid w:val="00101001"/>
    <w:pPr>
      <w:numPr>
        <w:numId w:val="0"/>
      </w:numPr>
      <w:outlineLvl w:val="9"/>
    </w:pPr>
  </w:style>
  <w:style w:type="paragraph" w:customStyle="1" w:styleId="Heading1-FormatOnly">
    <w:name w:val="Heading 1 - Format Only"/>
    <w:basedOn w:val="Heading1"/>
    <w:rsid w:val="00101001"/>
    <w:pPr>
      <w:outlineLvl w:val="9"/>
    </w:pPr>
  </w:style>
  <w:style w:type="character" w:styleId="Hyperlink">
    <w:name w:val="Hyperlink"/>
    <w:uiPriority w:val="99"/>
    <w:rsid w:val="00101001"/>
    <w:rPr>
      <w:color w:val="0000FF"/>
      <w:u w:val="single"/>
    </w:rPr>
  </w:style>
  <w:style w:type="paragraph" w:customStyle="1" w:styleId="NormalEmphasis">
    <w:name w:val="Normal Emphasis"/>
    <w:basedOn w:val="Normal"/>
    <w:autoRedefine/>
    <w:rsid w:val="00101001"/>
    <w:rPr>
      <w:i/>
    </w:rPr>
  </w:style>
  <w:style w:type="paragraph" w:customStyle="1" w:styleId="Table-Text-Italics">
    <w:name w:val="Table - Text - Italics"/>
    <w:basedOn w:val="Table-Text"/>
    <w:autoRedefine/>
    <w:rsid w:val="00101001"/>
    <w:rPr>
      <w:i/>
    </w:rPr>
  </w:style>
  <w:style w:type="paragraph" w:customStyle="1" w:styleId="Table-RowHead">
    <w:name w:val="Table - Row Head"/>
    <w:basedOn w:val="Table-ColHead"/>
    <w:autoRedefine/>
    <w:rsid w:val="00101001"/>
    <w:rPr>
      <w:rFonts w:cs="Arial"/>
      <w:bCs/>
    </w:rPr>
  </w:style>
  <w:style w:type="paragraph" w:customStyle="1" w:styleId="Table-Code">
    <w:name w:val="Table - Code"/>
    <w:basedOn w:val="Table-Text"/>
    <w:autoRedefine/>
    <w:rsid w:val="00101001"/>
    <w:rPr>
      <w:rFonts w:ascii="Courier New" w:hAnsi="Courier New"/>
    </w:rPr>
  </w:style>
  <w:style w:type="paragraph" w:customStyle="1" w:styleId="ExternalDocumentReference">
    <w:name w:val="External Document Reference"/>
    <w:basedOn w:val="Normal"/>
    <w:autoRedefine/>
    <w:rsid w:val="00101001"/>
    <w:rPr>
      <w:i/>
    </w:rPr>
  </w:style>
  <w:style w:type="character" w:styleId="FollowedHyperlink">
    <w:name w:val="FollowedHyperlink"/>
    <w:uiPriority w:val="99"/>
    <w:rsid w:val="00101001"/>
    <w:rPr>
      <w:color w:val="800080"/>
      <w:u w:val="single"/>
    </w:rPr>
  </w:style>
  <w:style w:type="character" w:customStyle="1" w:styleId="FileName">
    <w:name w:val="FileName"/>
    <w:rsid w:val="00101001"/>
    <w:rPr>
      <w:rFonts w:ascii="Courier New" w:hAnsi="Courier New"/>
    </w:rPr>
  </w:style>
  <w:style w:type="paragraph" w:customStyle="1" w:styleId="RevisionHistory">
    <w:name w:val="Revision History"/>
    <w:basedOn w:val="Normal"/>
    <w:autoRedefine/>
    <w:rsid w:val="00101001"/>
    <w:rPr>
      <w:b/>
      <w:sz w:val="32"/>
    </w:rPr>
  </w:style>
  <w:style w:type="paragraph" w:customStyle="1" w:styleId="RevisionHeading">
    <w:name w:val="Revision Heading"/>
    <w:basedOn w:val="Normal"/>
    <w:autoRedefine/>
    <w:rsid w:val="00101001"/>
    <w:rPr>
      <w:i/>
      <w:sz w:val="32"/>
    </w:rPr>
  </w:style>
  <w:style w:type="paragraph" w:styleId="NormalIndent">
    <w:name w:val="Normal Indent"/>
    <w:basedOn w:val="Normal"/>
    <w:rsid w:val="00101001"/>
    <w:pPr>
      <w:ind w:left="720"/>
    </w:pPr>
  </w:style>
  <w:style w:type="paragraph" w:customStyle="1" w:styleId="Table-Source">
    <w:name w:val="Table - Source"/>
    <w:basedOn w:val="Normal"/>
    <w:next w:val="Normal"/>
    <w:rsid w:val="00101001"/>
    <w:pPr>
      <w:pBdr>
        <w:top w:val="single" w:sz="12" w:space="1" w:color="auto"/>
      </w:pBdr>
    </w:pPr>
    <w:rPr>
      <w:i/>
      <w:sz w:val="18"/>
    </w:rPr>
  </w:style>
  <w:style w:type="paragraph" w:styleId="BodyText">
    <w:name w:val="Body Text"/>
    <w:basedOn w:val="Normal"/>
    <w:rsid w:val="00101001"/>
    <w:pPr>
      <w:spacing w:after="120"/>
    </w:pPr>
  </w:style>
  <w:style w:type="paragraph" w:customStyle="1" w:styleId="Heading">
    <w:name w:val="Heading"/>
    <w:basedOn w:val="Normal"/>
    <w:rsid w:val="00101001"/>
  </w:style>
  <w:style w:type="paragraph" w:customStyle="1" w:styleId="ArialBody">
    <w:name w:val="Arial Body"/>
    <w:basedOn w:val="Normal"/>
    <w:next w:val="BodyText"/>
    <w:rsid w:val="00101001"/>
    <w:rPr>
      <w:sz w:val="22"/>
    </w:rPr>
  </w:style>
  <w:style w:type="paragraph" w:styleId="BlockText">
    <w:name w:val="Block Text"/>
    <w:basedOn w:val="Normal"/>
    <w:rsid w:val="00101001"/>
    <w:pPr>
      <w:spacing w:after="120"/>
      <w:ind w:left="1440" w:right="1440"/>
    </w:pPr>
  </w:style>
  <w:style w:type="paragraph" w:styleId="ListBullet3">
    <w:name w:val="List Bullet 3"/>
    <w:aliases w:val="Arial List Bullet 3"/>
    <w:basedOn w:val="Normal"/>
    <w:autoRedefine/>
    <w:rsid w:val="00101001"/>
    <w:pPr>
      <w:numPr>
        <w:numId w:val="2"/>
      </w:numPr>
    </w:pPr>
    <w:rPr>
      <w:sz w:val="22"/>
    </w:rPr>
  </w:style>
  <w:style w:type="paragraph" w:customStyle="1" w:styleId="ArialHeader">
    <w:name w:val="Arial Header"/>
    <w:basedOn w:val="Header"/>
    <w:rsid w:val="00101001"/>
  </w:style>
  <w:style w:type="paragraph" w:styleId="BodyTextIndent">
    <w:name w:val="Body Text Indent"/>
    <w:basedOn w:val="Normal"/>
    <w:rsid w:val="00101001"/>
    <w:pPr>
      <w:spacing w:line="360" w:lineRule="auto"/>
      <w:ind w:left="720"/>
    </w:pPr>
    <w:rPr>
      <w:szCs w:val="20"/>
    </w:rPr>
  </w:style>
  <w:style w:type="paragraph" w:customStyle="1" w:styleId="mainheaders">
    <w:name w:val="mainheaders"/>
    <w:rsid w:val="00101001"/>
    <w:pPr>
      <w:shd w:val="clear" w:color="auto" w:fill="000000"/>
    </w:pPr>
    <w:rPr>
      <w:rFonts w:ascii="Arial Black" w:hAnsi="Arial Black"/>
      <w:noProof/>
    </w:rPr>
  </w:style>
  <w:style w:type="paragraph" w:styleId="DocumentMap">
    <w:name w:val="Document Map"/>
    <w:basedOn w:val="Normal"/>
    <w:semiHidden/>
    <w:rsid w:val="00101001"/>
    <w:pPr>
      <w:shd w:val="clear" w:color="auto" w:fill="000080"/>
    </w:pPr>
    <w:rPr>
      <w:rFonts w:ascii="Tahoma" w:hAnsi="Tahoma" w:cs="Tahoma"/>
    </w:rPr>
  </w:style>
  <w:style w:type="paragraph" w:customStyle="1" w:styleId="Heading3-FormatOnly">
    <w:name w:val="Heading 3 - Format Only"/>
    <w:basedOn w:val="Heading3"/>
    <w:rsid w:val="00101001"/>
    <w:pPr>
      <w:outlineLvl w:val="9"/>
    </w:pPr>
    <w:rPr>
      <w:b w:val="0"/>
    </w:rPr>
  </w:style>
  <w:style w:type="paragraph" w:customStyle="1" w:styleId="t">
    <w:name w:val="t"/>
    <w:basedOn w:val="Normal"/>
    <w:rsid w:val="00101001"/>
    <w:pPr>
      <w:spacing w:before="100" w:beforeAutospacing="1" w:after="100" w:afterAutospacing="1"/>
    </w:pPr>
    <w:rPr>
      <w:rFonts w:ascii="Times New Roman" w:hAnsi="Times New Roman"/>
    </w:rPr>
  </w:style>
  <w:style w:type="paragraph" w:customStyle="1" w:styleId="Heading2-FormatOnly">
    <w:name w:val="Heading 2 - Format Only"/>
    <w:basedOn w:val="Heading2"/>
    <w:rsid w:val="00101001"/>
    <w:pPr>
      <w:outlineLvl w:val="9"/>
    </w:pPr>
  </w:style>
  <w:style w:type="paragraph" w:customStyle="1" w:styleId="DocumentProduct">
    <w:name w:val="Document Product"/>
    <w:basedOn w:val="DocumentTypeTitle"/>
    <w:rsid w:val="00101001"/>
  </w:style>
  <w:style w:type="paragraph" w:customStyle="1" w:styleId="Heading3-FormatOnlyBold">
    <w:name w:val="Heading 3 - Format Only Bold"/>
    <w:basedOn w:val="Heading3-FormatOnly"/>
    <w:rsid w:val="00101001"/>
    <w:rPr>
      <w:b/>
    </w:rPr>
  </w:style>
  <w:style w:type="paragraph" w:customStyle="1" w:styleId="Heading1-NoPageBreak">
    <w:name w:val="Heading 1 - No Page Break"/>
    <w:basedOn w:val="Heading1"/>
    <w:rsid w:val="00101001"/>
    <w:pPr>
      <w:pageBreakBefore w:val="0"/>
    </w:pPr>
  </w:style>
  <w:style w:type="paragraph" w:styleId="BodyTextIndent2">
    <w:name w:val="Body Text Indent 2"/>
    <w:basedOn w:val="Normal"/>
    <w:rsid w:val="00101001"/>
    <w:pPr>
      <w:ind w:left="360"/>
    </w:pPr>
  </w:style>
  <w:style w:type="paragraph" w:styleId="Title">
    <w:name w:val="Title"/>
    <w:basedOn w:val="Normal"/>
    <w:qFormat/>
    <w:rsid w:val="00101001"/>
    <w:pPr>
      <w:jc w:val="center"/>
    </w:pPr>
    <w:rPr>
      <w:b/>
      <w:bCs/>
      <w:sz w:val="18"/>
      <w:u w:val="single"/>
    </w:rPr>
  </w:style>
  <w:style w:type="paragraph" w:styleId="BodyText2">
    <w:name w:val="Body Text 2"/>
    <w:basedOn w:val="Normal"/>
    <w:rsid w:val="00101001"/>
    <w:rPr>
      <w:color w:val="FF0000"/>
    </w:rPr>
  </w:style>
  <w:style w:type="paragraph" w:styleId="Caption">
    <w:name w:val="caption"/>
    <w:basedOn w:val="Normal"/>
    <w:next w:val="Normal"/>
    <w:qFormat/>
    <w:rsid w:val="00101001"/>
    <w:pPr>
      <w:spacing w:before="120" w:after="120"/>
    </w:pPr>
    <w:rPr>
      <w:b/>
      <w:bCs/>
      <w:szCs w:val="20"/>
    </w:rPr>
  </w:style>
  <w:style w:type="paragraph" w:styleId="BodyText3">
    <w:name w:val="Body Text 3"/>
    <w:basedOn w:val="Normal"/>
    <w:rsid w:val="00101001"/>
    <w:pPr>
      <w:keepNext/>
      <w:jc w:val="both"/>
    </w:pPr>
  </w:style>
  <w:style w:type="table" w:styleId="TableGrid">
    <w:name w:val="Table Grid"/>
    <w:basedOn w:val="TableNormal"/>
    <w:rsid w:val="003267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4747D1"/>
    <w:rPr>
      <w:rFonts w:ascii="Tahoma" w:hAnsi="Tahoma" w:cs="Tahoma"/>
      <w:sz w:val="16"/>
      <w:szCs w:val="16"/>
    </w:rPr>
  </w:style>
  <w:style w:type="character" w:styleId="CommentReference">
    <w:name w:val="annotation reference"/>
    <w:semiHidden/>
    <w:rsid w:val="00856E07"/>
    <w:rPr>
      <w:sz w:val="16"/>
      <w:szCs w:val="16"/>
    </w:rPr>
  </w:style>
  <w:style w:type="paragraph" w:styleId="CommentText">
    <w:name w:val="annotation text"/>
    <w:basedOn w:val="Normal"/>
    <w:semiHidden/>
    <w:rsid w:val="00856E07"/>
    <w:rPr>
      <w:szCs w:val="20"/>
    </w:rPr>
  </w:style>
  <w:style w:type="paragraph" w:styleId="CommentSubject">
    <w:name w:val="annotation subject"/>
    <w:basedOn w:val="CommentText"/>
    <w:next w:val="CommentText"/>
    <w:semiHidden/>
    <w:rsid w:val="00856E07"/>
    <w:rPr>
      <w:b/>
      <w:bCs/>
    </w:rPr>
  </w:style>
  <w:style w:type="paragraph" w:customStyle="1" w:styleId="SectionHeading">
    <w:name w:val="Section Heading"/>
    <w:basedOn w:val="Heading1"/>
    <w:rsid w:val="00535598"/>
    <w:pPr>
      <w:keepNext/>
      <w:keepLines/>
      <w:framePr w:hSpace="187" w:vSpace="187" w:wrap="notBeside" w:vAnchor="text" w:hAnchor="text" w:y="1"/>
      <w:pBdr>
        <w:bottom w:val="single" w:sz="6" w:space="1" w:color="000000"/>
      </w:pBdr>
      <w:tabs>
        <w:tab w:val="num" w:pos="432"/>
      </w:tabs>
      <w:spacing w:before="1440" w:after="360" w:line="240" w:lineRule="atLeast"/>
      <w:ind w:left="432" w:hanging="432"/>
      <w:jc w:val="right"/>
      <w:outlineLvl w:val="9"/>
    </w:pPr>
    <w:rPr>
      <w:rFonts w:ascii="Palatino" w:hAnsi="Palatino" w:cs="Palatino"/>
      <w:b w:val="0"/>
      <w:i/>
      <w:iCs/>
      <w:smallCaps w:val="0"/>
      <w:noProof w:val="0"/>
      <w:color w:val="000000"/>
      <w:spacing w:val="-10"/>
      <w:kern w:val="20"/>
      <w:position w:val="8"/>
      <w:sz w:val="36"/>
      <w:szCs w:val="36"/>
    </w:rPr>
  </w:style>
  <w:style w:type="character" w:customStyle="1" w:styleId="PeteHassler">
    <w:name w:val="Pete Hassler"/>
    <w:semiHidden/>
    <w:rsid w:val="0006143D"/>
    <w:rPr>
      <w:rFonts w:ascii="Arial" w:hAnsi="Arial" w:cs="Arial"/>
      <w:color w:val="auto"/>
      <w:sz w:val="20"/>
      <w:szCs w:val="20"/>
    </w:rPr>
  </w:style>
  <w:style w:type="paragraph" w:customStyle="1" w:styleId="Pseudo-CodeStyle">
    <w:name w:val="Pseudo-Code Style"/>
    <w:basedOn w:val="Normal"/>
    <w:rsid w:val="00E8178D"/>
    <w:pPr>
      <w:ind w:left="360"/>
    </w:pPr>
    <w:rPr>
      <w:rFonts w:ascii="Courier New" w:hAnsi="Courier New" w:cs="Courier New"/>
    </w:rPr>
  </w:style>
  <w:style w:type="paragraph" w:customStyle="1" w:styleId="StyleHeading714ptBoldCentered">
    <w:name w:val="Style Heading 7 + 14 pt Bold Centered"/>
    <w:basedOn w:val="Heading7"/>
    <w:rsid w:val="00C6624A"/>
    <w:pPr>
      <w:numPr>
        <w:ilvl w:val="6"/>
        <w:numId w:val="1"/>
      </w:numPr>
      <w:jc w:val="center"/>
    </w:pPr>
    <w:rPr>
      <w:b/>
      <w:bCs/>
      <w:sz w:val="28"/>
      <w:szCs w:val="20"/>
    </w:rPr>
  </w:style>
  <w:style w:type="paragraph" w:styleId="ListParagraph">
    <w:name w:val="List Paragraph"/>
    <w:basedOn w:val="Normal"/>
    <w:uiPriority w:val="34"/>
    <w:qFormat/>
    <w:rsid w:val="0070580E"/>
    <w:pPr>
      <w:spacing w:after="200"/>
      <w:ind w:left="720"/>
      <w:contextualSpacing/>
    </w:pPr>
    <w:rPr>
      <w:rFonts w:ascii="Calibri" w:eastAsia="Calibri" w:hAnsi="Calibri"/>
    </w:rPr>
  </w:style>
  <w:style w:type="paragraph" w:customStyle="1" w:styleId="Body">
    <w:name w:val="Body"/>
    <w:basedOn w:val="Normal"/>
    <w:qFormat/>
    <w:rsid w:val="00040A9A"/>
    <w:pPr>
      <w:spacing w:before="120"/>
      <w:jc w:val="both"/>
    </w:pPr>
  </w:style>
  <w:style w:type="paragraph" w:customStyle="1" w:styleId="Table">
    <w:name w:val="Table"/>
    <w:basedOn w:val="Normal"/>
    <w:qFormat/>
    <w:rsid w:val="00F74786"/>
    <w:pPr>
      <w:spacing w:before="60" w:after="60"/>
    </w:pPr>
    <w:rPr>
      <w:color w:val="000000"/>
    </w:rPr>
  </w:style>
  <w:style w:type="paragraph" w:customStyle="1" w:styleId="TableHeading">
    <w:name w:val="Table Heading"/>
    <w:basedOn w:val="Table"/>
    <w:qFormat/>
    <w:rsid w:val="00F74786"/>
    <w:rPr>
      <w:color w:val="FFFFFF"/>
    </w:rPr>
  </w:style>
  <w:style w:type="paragraph" w:customStyle="1" w:styleId="functionannotation">
    <w:name w:val="function annotation"/>
    <w:basedOn w:val="Normal"/>
    <w:qFormat/>
    <w:rsid w:val="00543B9B"/>
    <w:pPr>
      <w:ind w:left="1350" w:hanging="702"/>
    </w:pPr>
    <w:rPr>
      <w:szCs w:val="20"/>
    </w:rPr>
  </w:style>
  <w:style w:type="paragraph" w:customStyle="1" w:styleId="function">
    <w:name w:val="function"/>
    <w:basedOn w:val="Normal"/>
    <w:qFormat/>
    <w:rsid w:val="00543B9B"/>
    <w:pPr>
      <w:autoSpaceDE w:val="0"/>
      <w:autoSpaceDN w:val="0"/>
      <w:adjustRightInd w:val="0"/>
      <w:spacing w:before="120"/>
      <w:ind w:left="648" w:hanging="360"/>
    </w:pPr>
    <w:rPr>
      <w:rFonts w:ascii="Courier" w:hAnsi="Courier" w:cs="Courier New"/>
      <w:szCs w:val="20"/>
    </w:rPr>
  </w:style>
  <w:style w:type="paragraph" w:customStyle="1" w:styleId="Picture">
    <w:name w:val="Picture"/>
    <w:basedOn w:val="Normal"/>
    <w:qFormat/>
    <w:rsid w:val="00543B9B"/>
    <w:pPr>
      <w:spacing w:before="120" w:after="120"/>
      <w:jc w:val="center"/>
    </w:pPr>
    <w:rPr>
      <w:noProof/>
    </w:rPr>
  </w:style>
  <w:style w:type="paragraph" w:styleId="NormalWeb">
    <w:name w:val="Normal (Web)"/>
    <w:basedOn w:val="Normal"/>
    <w:uiPriority w:val="99"/>
    <w:rsid w:val="005279BD"/>
    <w:pPr>
      <w:spacing w:beforeLines="1" w:afterLines="1"/>
    </w:pPr>
    <w:rPr>
      <w:rFonts w:ascii="Times" w:hAnsi="Times"/>
      <w:szCs w:val="20"/>
    </w:rPr>
  </w:style>
  <w:style w:type="paragraph" w:styleId="Date">
    <w:name w:val="Date"/>
    <w:basedOn w:val="Normal"/>
    <w:next w:val="Normal"/>
    <w:link w:val="DateChar"/>
    <w:rsid w:val="00B973DD"/>
  </w:style>
  <w:style w:type="character" w:customStyle="1" w:styleId="DateChar">
    <w:name w:val="Date Char"/>
    <w:basedOn w:val="DefaultParagraphFont"/>
    <w:link w:val="Date"/>
    <w:rsid w:val="00B973DD"/>
    <w:rPr>
      <w:rFonts w:ascii="Arial" w:hAnsi="Arial"/>
      <w:szCs w:val="24"/>
    </w:rPr>
  </w:style>
  <w:style w:type="paragraph" w:styleId="Subtitle">
    <w:name w:val="Subtitle"/>
    <w:basedOn w:val="Normal"/>
    <w:next w:val="Normal"/>
    <w:link w:val="SubtitleChar"/>
    <w:qFormat/>
    <w:rsid w:val="00B973DD"/>
    <w:pPr>
      <w:spacing w:after="60"/>
      <w:jc w:val="center"/>
      <w:outlineLvl w:val="1"/>
    </w:pPr>
    <w:rPr>
      <w:rFonts w:ascii="Calibri" w:hAnsi="Calibri"/>
    </w:rPr>
  </w:style>
  <w:style w:type="character" w:customStyle="1" w:styleId="SubtitleChar">
    <w:name w:val="Subtitle Char"/>
    <w:basedOn w:val="DefaultParagraphFont"/>
    <w:link w:val="Subtitle"/>
    <w:rsid w:val="00B973DD"/>
    <w:rPr>
      <w:rFonts w:ascii="Calibri" w:eastAsia="Times New Roman" w:hAnsi="Calibri" w:cs="Times New Roman"/>
      <w:sz w:val="24"/>
      <w:szCs w:val="24"/>
    </w:rPr>
  </w:style>
  <w:style w:type="paragraph" w:styleId="TOCHeading">
    <w:name w:val="TOC Heading"/>
    <w:basedOn w:val="Heading1"/>
    <w:next w:val="Normal"/>
    <w:uiPriority w:val="39"/>
    <w:unhideWhenUsed/>
    <w:qFormat/>
    <w:rsid w:val="00B973DD"/>
    <w:pPr>
      <w:keepNext/>
      <w:keepLines/>
      <w:pageBreakBefore w:val="0"/>
      <w:numPr>
        <w:numId w:val="0"/>
      </w:numPr>
      <w:pBdr>
        <w:bottom w:val="none" w:sz="0" w:space="0" w:color="auto"/>
      </w:pBdr>
      <w:spacing w:before="480" w:after="0" w:line="276" w:lineRule="auto"/>
      <w:outlineLvl w:val="9"/>
    </w:pPr>
    <w:rPr>
      <w:rFonts w:ascii="Calibri" w:hAnsi="Calibri"/>
      <w:bCs/>
      <w:smallCaps w:val="0"/>
      <w:noProof w:val="0"/>
      <w:color w:val="365F91"/>
      <w:szCs w:val="28"/>
    </w:rPr>
  </w:style>
  <w:style w:type="paragraph" w:customStyle="1" w:styleId="MethodDescription">
    <w:name w:val="MethodDescription"/>
    <w:basedOn w:val="NormalWeb"/>
    <w:qFormat/>
    <w:rsid w:val="00AE0BAC"/>
    <w:pPr>
      <w:spacing w:before="2" w:after="2"/>
      <w:ind w:left="720"/>
    </w:pPr>
  </w:style>
  <w:style w:type="paragraph" w:customStyle="1" w:styleId="FunctionDefinition">
    <w:name w:val="FunctionDefinition"/>
    <w:basedOn w:val="Normal"/>
    <w:qFormat/>
    <w:rsid w:val="004631A1"/>
  </w:style>
  <w:style w:type="paragraph" w:customStyle="1" w:styleId="FunctionList">
    <w:name w:val="FunctionList"/>
    <w:basedOn w:val="Normal"/>
    <w:qFormat/>
    <w:rsid w:val="009A3DD6"/>
    <w:pPr>
      <w:tabs>
        <w:tab w:val="left" w:pos="720"/>
      </w:tabs>
      <w:ind w:left="360"/>
    </w:pPr>
    <w:rPr>
      <w:rFonts w:ascii="Courier" w:hAnsi="Courier"/>
      <w:sz w:val="18"/>
    </w:rPr>
  </w:style>
  <w:style w:type="paragraph" w:customStyle="1" w:styleId="List-TODO">
    <w:name w:val="List - TODO"/>
    <w:basedOn w:val="ListParagraph"/>
    <w:autoRedefine/>
    <w:qFormat/>
    <w:rsid w:val="004953E6"/>
    <w:pPr>
      <w:numPr>
        <w:numId w:val="21"/>
      </w:numPr>
      <w:spacing w:after="120"/>
    </w:pPr>
    <w:rPr>
      <w:sz w:val="22"/>
    </w:rPr>
  </w:style>
</w:styles>
</file>

<file path=word/webSettings.xml><?xml version="1.0" encoding="utf-8"?>
<w:webSettings xmlns:r="http://schemas.openxmlformats.org/officeDocument/2006/relationships" xmlns:w="http://schemas.openxmlformats.org/wordprocessingml/2006/main">
  <w:divs>
    <w:div w:id="425613707">
      <w:bodyDiv w:val="1"/>
      <w:marLeft w:val="0"/>
      <w:marRight w:val="0"/>
      <w:marTop w:val="0"/>
      <w:marBottom w:val="0"/>
      <w:divBdr>
        <w:top w:val="none" w:sz="0" w:space="0" w:color="auto"/>
        <w:left w:val="none" w:sz="0" w:space="0" w:color="auto"/>
        <w:bottom w:val="none" w:sz="0" w:space="0" w:color="auto"/>
        <w:right w:val="none" w:sz="0" w:space="0" w:color="auto"/>
      </w:divBdr>
      <w:divsChild>
        <w:div w:id="147551308">
          <w:marLeft w:val="274"/>
          <w:marRight w:val="0"/>
          <w:marTop w:val="0"/>
          <w:marBottom w:val="168"/>
          <w:divBdr>
            <w:top w:val="none" w:sz="0" w:space="0" w:color="auto"/>
            <w:left w:val="none" w:sz="0" w:space="0" w:color="auto"/>
            <w:bottom w:val="none" w:sz="0" w:space="0" w:color="auto"/>
            <w:right w:val="none" w:sz="0" w:space="0" w:color="auto"/>
          </w:divBdr>
        </w:div>
        <w:div w:id="627779866">
          <w:marLeft w:val="274"/>
          <w:marRight w:val="0"/>
          <w:marTop w:val="0"/>
          <w:marBottom w:val="168"/>
          <w:divBdr>
            <w:top w:val="none" w:sz="0" w:space="0" w:color="auto"/>
            <w:left w:val="none" w:sz="0" w:space="0" w:color="auto"/>
            <w:bottom w:val="none" w:sz="0" w:space="0" w:color="auto"/>
            <w:right w:val="none" w:sz="0" w:space="0" w:color="auto"/>
          </w:divBdr>
        </w:div>
        <w:div w:id="736172037">
          <w:marLeft w:val="821"/>
          <w:marRight w:val="0"/>
          <w:marTop w:val="0"/>
          <w:marBottom w:val="168"/>
          <w:divBdr>
            <w:top w:val="none" w:sz="0" w:space="0" w:color="auto"/>
            <w:left w:val="none" w:sz="0" w:space="0" w:color="auto"/>
            <w:bottom w:val="none" w:sz="0" w:space="0" w:color="auto"/>
            <w:right w:val="none" w:sz="0" w:space="0" w:color="auto"/>
          </w:divBdr>
        </w:div>
        <w:div w:id="1767579501">
          <w:marLeft w:val="821"/>
          <w:marRight w:val="0"/>
          <w:marTop w:val="0"/>
          <w:marBottom w:val="168"/>
          <w:divBdr>
            <w:top w:val="none" w:sz="0" w:space="0" w:color="auto"/>
            <w:left w:val="none" w:sz="0" w:space="0" w:color="auto"/>
            <w:bottom w:val="none" w:sz="0" w:space="0" w:color="auto"/>
            <w:right w:val="none" w:sz="0" w:space="0" w:color="auto"/>
          </w:divBdr>
        </w:div>
      </w:divsChild>
    </w:div>
    <w:div w:id="715933743">
      <w:bodyDiv w:val="1"/>
      <w:marLeft w:val="0"/>
      <w:marRight w:val="0"/>
      <w:marTop w:val="0"/>
      <w:marBottom w:val="0"/>
      <w:divBdr>
        <w:top w:val="none" w:sz="0" w:space="0" w:color="auto"/>
        <w:left w:val="none" w:sz="0" w:space="0" w:color="auto"/>
        <w:bottom w:val="none" w:sz="0" w:space="0" w:color="auto"/>
        <w:right w:val="none" w:sz="0" w:space="0" w:color="auto"/>
      </w:divBdr>
      <w:divsChild>
        <w:div w:id="209733755">
          <w:marLeft w:val="0"/>
          <w:marRight w:val="0"/>
          <w:marTop w:val="0"/>
          <w:marBottom w:val="0"/>
          <w:divBdr>
            <w:top w:val="none" w:sz="0" w:space="0" w:color="auto"/>
            <w:left w:val="none" w:sz="0" w:space="0" w:color="auto"/>
            <w:bottom w:val="none" w:sz="0" w:space="0" w:color="auto"/>
            <w:right w:val="none" w:sz="0" w:space="0" w:color="auto"/>
          </w:divBdr>
          <w:divsChild>
            <w:div w:id="526984599">
              <w:marLeft w:val="0"/>
              <w:marRight w:val="0"/>
              <w:marTop w:val="0"/>
              <w:marBottom w:val="0"/>
              <w:divBdr>
                <w:top w:val="none" w:sz="0" w:space="0" w:color="auto"/>
                <w:left w:val="none" w:sz="0" w:space="0" w:color="auto"/>
                <w:bottom w:val="none" w:sz="0" w:space="0" w:color="auto"/>
                <w:right w:val="none" w:sz="0" w:space="0" w:color="auto"/>
              </w:divBdr>
              <w:divsChild>
                <w:div w:id="770585842">
                  <w:marLeft w:val="0"/>
                  <w:marRight w:val="0"/>
                  <w:marTop w:val="0"/>
                  <w:marBottom w:val="0"/>
                  <w:divBdr>
                    <w:top w:val="none" w:sz="0" w:space="0" w:color="auto"/>
                    <w:left w:val="none" w:sz="0" w:space="0" w:color="auto"/>
                    <w:bottom w:val="none" w:sz="0" w:space="0" w:color="auto"/>
                    <w:right w:val="none" w:sz="0" w:space="0" w:color="auto"/>
                  </w:divBdr>
                </w:div>
                <w:div w:id="880556797">
                  <w:marLeft w:val="0"/>
                  <w:marRight w:val="0"/>
                  <w:marTop w:val="0"/>
                  <w:marBottom w:val="0"/>
                  <w:divBdr>
                    <w:top w:val="none" w:sz="0" w:space="0" w:color="auto"/>
                    <w:left w:val="none" w:sz="0" w:space="0" w:color="auto"/>
                    <w:bottom w:val="none" w:sz="0" w:space="0" w:color="auto"/>
                    <w:right w:val="none" w:sz="0" w:space="0" w:color="auto"/>
                  </w:divBdr>
                </w:div>
                <w:div w:id="507641950">
                  <w:marLeft w:val="0"/>
                  <w:marRight w:val="0"/>
                  <w:marTop w:val="0"/>
                  <w:marBottom w:val="0"/>
                  <w:divBdr>
                    <w:top w:val="none" w:sz="0" w:space="0" w:color="auto"/>
                    <w:left w:val="none" w:sz="0" w:space="0" w:color="auto"/>
                    <w:bottom w:val="none" w:sz="0" w:space="0" w:color="auto"/>
                    <w:right w:val="none" w:sz="0" w:space="0" w:color="auto"/>
                  </w:divBdr>
                </w:div>
              </w:divsChild>
            </w:div>
            <w:div w:id="1409958638">
              <w:marLeft w:val="0"/>
              <w:marRight w:val="0"/>
              <w:marTop w:val="0"/>
              <w:marBottom w:val="0"/>
              <w:divBdr>
                <w:top w:val="none" w:sz="0" w:space="0" w:color="auto"/>
                <w:left w:val="none" w:sz="0" w:space="0" w:color="auto"/>
                <w:bottom w:val="none" w:sz="0" w:space="0" w:color="auto"/>
                <w:right w:val="none" w:sz="0" w:space="0" w:color="auto"/>
              </w:divBdr>
              <w:divsChild>
                <w:div w:id="452792017">
                  <w:marLeft w:val="0"/>
                  <w:marRight w:val="0"/>
                  <w:marTop w:val="0"/>
                  <w:marBottom w:val="0"/>
                  <w:divBdr>
                    <w:top w:val="none" w:sz="0" w:space="0" w:color="auto"/>
                    <w:left w:val="none" w:sz="0" w:space="0" w:color="auto"/>
                    <w:bottom w:val="none" w:sz="0" w:space="0" w:color="auto"/>
                    <w:right w:val="none" w:sz="0" w:space="0" w:color="auto"/>
                  </w:divBdr>
                </w:div>
                <w:div w:id="1991515659">
                  <w:marLeft w:val="0"/>
                  <w:marRight w:val="0"/>
                  <w:marTop w:val="0"/>
                  <w:marBottom w:val="0"/>
                  <w:divBdr>
                    <w:top w:val="none" w:sz="0" w:space="0" w:color="auto"/>
                    <w:left w:val="none" w:sz="0" w:space="0" w:color="auto"/>
                    <w:bottom w:val="none" w:sz="0" w:space="0" w:color="auto"/>
                    <w:right w:val="none" w:sz="0" w:space="0" w:color="auto"/>
                  </w:divBdr>
                </w:div>
                <w:div w:id="319501474">
                  <w:marLeft w:val="0"/>
                  <w:marRight w:val="0"/>
                  <w:marTop w:val="0"/>
                  <w:marBottom w:val="0"/>
                  <w:divBdr>
                    <w:top w:val="none" w:sz="0" w:space="0" w:color="auto"/>
                    <w:left w:val="none" w:sz="0" w:space="0" w:color="auto"/>
                    <w:bottom w:val="none" w:sz="0" w:space="0" w:color="auto"/>
                    <w:right w:val="none" w:sz="0" w:space="0" w:color="auto"/>
                  </w:divBdr>
                </w:div>
              </w:divsChild>
            </w:div>
            <w:div w:id="774134430">
              <w:marLeft w:val="0"/>
              <w:marRight w:val="0"/>
              <w:marTop w:val="0"/>
              <w:marBottom w:val="0"/>
              <w:divBdr>
                <w:top w:val="none" w:sz="0" w:space="0" w:color="auto"/>
                <w:left w:val="none" w:sz="0" w:space="0" w:color="auto"/>
                <w:bottom w:val="none" w:sz="0" w:space="0" w:color="auto"/>
                <w:right w:val="none" w:sz="0" w:space="0" w:color="auto"/>
              </w:divBdr>
              <w:divsChild>
                <w:div w:id="972253546">
                  <w:marLeft w:val="0"/>
                  <w:marRight w:val="0"/>
                  <w:marTop w:val="0"/>
                  <w:marBottom w:val="0"/>
                  <w:divBdr>
                    <w:top w:val="none" w:sz="0" w:space="0" w:color="auto"/>
                    <w:left w:val="none" w:sz="0" w:space="0" w:color="auto"/>
                    <w:bottom w:val="none" w:sz="0" w:space="0" w:color="auto"/>
                    <w:right w:val="none" w:sz="0" w:space="0" w:color="auto"/>
                  </w:divBdr>
                </w:div>
                <w:div w:id="780414513">
                  <w:marLeft w:val="0"/>
                  <w:marRight w:val="0"/>
                  <w:marTop w:val="0"/>
                  <w:marBottom w:val="0"/>
                  <w:divBdr>
                    <w:top w:val="none" w:sz="0" w:space="0" w:color="auto"/>
                    <w:left w:val="none" w:sz="0" w:space="0" w:color="auto"/>
                    <w:bottom w:val="none" w:sz="0" w:space="0" w:color="auto"/>
                    <w:right w:val="none" w:sz="0" w:space="0" w:color="auto"/>
                  </w:divBdr>
                </w:div>
              </w:divsChild>
            </w:div>
            <w:div w:id="1972831510">
              <w:marLeft w:val="0"/>
              <w:marRight w:val="0"/>
              <w:marTop w:val="0"/>
              <w:marBottom w:val="0"/>
              <w:divBdr>
                <w:top w:val="none" w:sz="0" w:space="0" w:color="auto"/>
                <w:left w:val="none" w:sz="0" w:space="0" w:color="auto"/>
                <w:bottom w:val="none" w:sz="0" w:space="0" w:color="auto"/>
                <w:right w:val="none" w:sz="0" w:space="0" w:color="auto"/>
              </w:divBdr>
              <w:divsChild>
                <w:div w:id="211619167">
                  <w:marLeft w:val="0"/>
                  <w:marRight w:val="0"/>
                  <w:marTop w:val="0"/>
                  <w:marBottom w:val="0"/>
                  <w:divBdr>
                    <w:top w:val="none" w:sz="0" w:space="0" w:color="auto"/>
                    <w:left w:val="none" w:sz="0" w:space="0" w:color="auto"/>
                    <w:bottom w:val="none" w:sz="0" w:space="0" w:color="auto"/>
                    <w:right w:val="none" w:sz="0" w:space="0" w:color="auto"/>
                  </w:divBdr>
                </w:div>
              </w:divsChild>
            </w:div>
            <w:div w:id="263926204">
              <w:marLeft w:val="0"/>
              <w:marRight w:val="0"/>
              <w:marTop w:val="0"/>
              <w:marBottom w:val="0"/>
              <w:divBdr>
                <w:top w:val="none" w:sz="0" w:space="0" w:color="auto"/>
                <w:left w:val="none" w:sz="0" w:space="0" w:color="auto"/>
                <w:bottom w:val="none" w:sz="0" w:space="0" w:color="auto"/>
                <w:right w:val="none" w:sz="0" w:space="0" w:color="auto"/>
              </w:divBdr>
              <w:divsChild>
                <w:div w:id="530412615">
                  <w:marLeft w:val="0"/>
                  <w:marRight w:val="0"/>
                  <w:marTop w:val="0"/>
                  <w:marBottom w:val="0"/>
                  <w:divBdr>
                    <w:top w:val="none" w:sz="0" w:space="0" w:color="auto"/>
                    <w:left w:val="none" w:sz="0" w:space="0" w:color="auto"/>
                    <w:bottom w:val="none" w:sz="0" w:space="0" w:color="auto"/>
                    <w:right w:val="none" w:sz="0" w:space="0" w:color="auto"/>
                  </w:divBdr>
                </w:div>
                <w:div w:id="282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84011">
      <w:bodyDiv w:val="1"/>
      <w:marLeft w:val="0"/>
      <w:marRight w:val="0"/>
      <w:marTop w:val="0"/>
      <w:marBottom w:val="0"/>
      <w:divBdr>
        <w:top w:val="none" w:sz="0" w:space="0" w:color="auto"/>
        <w:left w:val="none" w:sz="0" w:space="0" w:color="auto"/>
        <w:bottom w:val="none" w:sz="0" w:space="0" w:color="auto"/>
        <w:right w:val="none" w:sz="0" w:space="0" w:color="auto"/>
      </w:divBdr>
    </w:div>
    <w:div w:id="1251818524">
      <w:bodyDiv w:val="1"/>
      <w:marLeft w:val="0"/>
      <w:marRight w:val="0"/>
      <w:marTop w:val="0"/>
      <w:marBottom w:val="0"/>
      <w:divBdr>
        <w:top w:val="none" w:sz="0" w:space="0" w:color="auto"/>
        <w:left w:val="none" w:sz="0" w:space="0" w:color="auto"/>
        <w:bottom w:val="none" w:sz="0" w:space="0" w:color="auto"/>
        <w:right w:val="none" w:sz="0" w:space="0" w:color="auto"/>
      </w:divBdr>
    </w:div>
    <w:div w:id="1856845497">
      <w:bodyDiv w:val="1"/>
      <w:marLeft w:val="0"/>
      <w:marRight w:val="0"/>
      <w:marTop w:val="0"/>
      <w:marBottom w:val="0"/>
      <w:divBdr>
        <w:top w:val="none" w:sz="0" w:space="0" w:color="auto"/>
        <w:left w:val="none" w:sz="0" w:space="0" w:color="auto"/>
        <w:bottom w:val="none" w:sz="0" w:space="0" w:color="auto"/>
        <w:right w:val="none" w:sz="0" w:space="0" w:color="auto"/>
      </w:divBdr>
    </w:div>
    <w:div w:id="1927492815">
      <w:bodyDiv w:val="1"/>
      <w:marLeft w:val="0"/>
      <w:marRight w:val="0"/>
      <w:marTop w:val="0"/>
      <w:marBottom w:val="0"/>
      <w:divBdr>
        <w:top w:val="none" w:sz="0" w:space="0" w:color="auto"/>
        <w:left w:val="none" w:sz="0" w:space="0" w:color="auto"/>
        <w:bottom w:val="none" w:sz="0" w:space="0" w:color="auto"/>
        <w:right w:val="none" w:sz="0" w:space="0" w:color="auto"/>
      </w:divBdr>
      <w:divsChild>
        <w:div w:id="491214834">
          <w:marLeft w:val="0"/>
          <w:marRight w:val="0"/>
          <w:marTop w:val="0"/>
          <w:marBottom w:val="0"/>
          <w:divBdr>
            <w:top w:val="none" w:sz="0" w:space="0" w:color="auto"/>
            <w:left w:val="none" w:sz="0" w:space="0" w:color="auto"/>
            <w:bottom w:val="none" w:sz="0" w:space="0" w:color="auto"/>
            <w:right w:val="none" w:sz="0" w:space="0" w:color="auto"/>
          </w:divBdr>
          <w:divsChild>
            <w:div w:id="1154224233">
              <w:marLeft w:val="0"/>
              <w:marRight w:val="0"/>
              <w:marTop w:val="0"/>
              <w:marBottom w:val="0"/>
              <w:divBdr>
                <w:top w:val="none" w:sz="0" w:space="0" w:color="auto"/>
                <w:left w:val="none" w:sz="0" w:space="0" w:color="auto"/>
                <w:bottom w:val="none" w:sz="0" w:space="0" w:color="auto"/>
                <w:right w:val="none" w:sz="0" w:space="0" w:color="auto"/>
              </w:divBdr>
              <w:divsChild>
                <w:div w:id="9685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4.xml"/><Relationship Id="rId21" Type="http://schemas.openxmlformats.org/officeDocument/2006/relationships/header" Target="header4.xml"/><Relationship Id="rId22" Type="http://schemas.openxmlformats.org/officeDocument/2006/relationships/footer" Target="footer5.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3.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wmf"/><Relationship Id="rId18" Type="http://schemas.openxmlformats.org/officeDocument/2006/relationships/header" Target="header2.xml"/><Relationship Id="rId19" Type="http://schemas.openxmlformats.org/officeDocument/2006/relationships/header" Target="header3.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bbailey\Application%20Data\Microsoft\Templates\DV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\WINNT\Profiles\bbailey\Application Data\Microsoft\Templates\DVS.dot</Template>
  <TotalTime>3488</TotalTime>
  <Pages>21</Pages>
  <Words>3463</Words>
  <Characters>16973</Characters>
  <Application>Microsoft Macintosh Word</Application>
  <DocSecurity>0</DocSecurity>
  <Lines>361</Lines>
  <Paragraphs>242</Paragraphs>
  <ScaleCrop>false</ScaleCrop>
  <HeadingPairs>
    <vt:vector size="2" baseType="variant">
      <vt:variant>
        <vt:lpstr>Title</vt:lpstr>
      </vt:variant>
      <vt:variant>
        <vt:i4>1</vt:i4>
      </vt:variant>
    </vt:vector>
  </HeadingPairs>
  <TitlesOfParts>
    <vt:vector size="1" baseType="lpstr">
      <vt:lpstr>AED Design Specification</vt:lpstr>
    </vt:vector>
  </TitlesOfParts>
  <Manager/>
  <Company>ILS Automation</Company>
  <LinksUpToDate>false</LinksUpToDate>
  <CharactersWithSpaces>24247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 Language Toolkit</dc:title>
  <dc:subject>Diagnostics</dc:subject>
  <dc:creator>Chuck Coughlin</dc:creator>
  <cp:keywords/>
  <dc:description/>
  <cp:lastModifiedBy>Chuck Coughlin</cp:lastModifiedBy>
  <cp:revision>31</cp:revision>
  <cp:lastPrinted>2013-03-08T01:12:00Z</cp:lastPrinted>
  <dcterms:created xsi:type="dcterms:W3CDTF">2013-09-13T16:32:00Z</dcterms:created>
  <dcterms:modified xsi:type="dcterms:W3CDTF">2014-01-28T22:28:00Z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0.2</vt:lpwstr>
  </property>
</Properties>
</file>